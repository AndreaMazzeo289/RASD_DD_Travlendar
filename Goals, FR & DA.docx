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85" w:rsidDel="00602529" w:rsidRDefault="00251685" w:rsidP="00602529">
      <w:pPr>
        <w:pStyle w:val="Paragrafoelenco"/>
        <w:ind w:left="1658"/>
        <w:rPr>
          <w:del w:id="0" w:author="Andrea Mafessoni" w:date="2017-10-13T18:36:00Z"/>
          <w:rFonts w:cstheme="minorHAnsi"/>
          <w:b/>
          <w:sz w:val="24"/>
          <w:szCs w:val="24"/>
        </w:rPr>
        <w:pPrChange w:id="1" w:author="Andrea Mafessoni" w:date="2017-10-27T14:1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251685" w:rsidRPr="00602529" w:rsidDel="00846775" w:rsidRDefault="00602529" w:rsidP="00602529">
      <w:pPr>
        <w:rPr>
          <w:del w:id="2" w:author="Andrea Mafessoni" w:date="2017-10-13T18:36:00Z"/>
          <w:sz w:val="28"/>
          <w:szCs w:val="28"/>
          <w:rPrChange w:id="3" w:author="Andrea Mafessoni" w:date="2017-10-27T14:17:00Z">
            <w:rPr>
              <w:del w:id="4" w:author="Andrea Mafessoni" w:date="2017-10-13T18:36:00Z"/>
              <w:b/>
              <w:sz w:val="28"/>
              <w:szCs w:val="28"/>
            </w:rPr>
          </w:rPrChange>
        </w:rPr>
        <w:pPrChange w:id="5" w:author="Andrea Mafessoni" w:date="2017-10-27T14:16:00Z">
          <w:pPr/>
        </w:pPrChange>
      </w:pPr>
      <w:ins w:id="6" w:author="Andrea Mafessoni" w:date="2017-10-27T14:16:00Z">
        <w:r>
          <w:rPr>
            <w:rFonts w:cstheme="minorHAnsi"/>
            <w:b/>
            <w:sz w:val="24"/>
            <w:szCs w:val="24"/>
            <w:rPrChange w:id="7" w:author="Andrea Mafessoni" w:date="2017-10-26T11:44:00Z">
              <w:rPr>
                <w:rFonts w:cstheme="minorHAnsi"/>
                <w:b/>
                <w:sz w:val="24"/>
                <w:szCs w:val="24"/>
              </w:rPr>
            </w:rPrChange>
          </w:rPr>
          <w:tab/>
        </w:r>
      </w:ins>
    </w:p>
    <w:p w:rsidR="00A6614F" w:rsidRPr="00602529" w:rsidDel="00846775" w:rsidRDefault="00273426" w:rsidP="00602529">
      <w:pPr>
        <w:rPr>
          <w:del w:id="8" w:author="Andrea Mafessoni" w:date="2017-10-13T18:36:00Z"/>
          <w:sz w:val="28"/>
          <w:szCs w:val="28"/>
          <w:lang w:val="en-GB"/>
          <w:rPrChange w:id="9" w:author="Andrea Mafessoni" w:date="2017-10-27T14:17:00Z">
            <w:rPr>
              <w:del w:id="10" w:author="Andrea Mafessoni" w:date="2017-10-13T18:36:00Z"/>
              <w:b/>
              <w:sz w:val="28"/>
              <w:szCs w:val="28"/>
            </w:rPr>
          </w:rPrChange>
        </w:rPr>
        <w:pPrChange w:id="11" w:author="Andrea Mafessoni" w:date="2017-10-27T14:16:00Z">
          <w:pPr/>
        </w:pPrChange>
      </w:pPr>
      <w:ins w:id="12" w:author="Daniele Moltisanti" w:date="2017-10-10T16:24:00Z">
        <w:del w:id="13" w:author="Andrea Mafessoni" w:date="2017-10-13T18:36:00Z">
          <w:r w:rsidRPr="00602529" w:rsidDel="00846775">
            <w:rPr>
              <w:sz w:val="28"/>
              <w:szCs w:val="28"/>
              <w:lang w:val="en-GB"/>
              <w:rPrChange w:id="14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 xml:space="preserve">2. </w:delText>
          </w:r>
        </w:del>
      </w:ins>
      <w:del w:id="15" w:author="Andrea Mafessoni" w:date="2017-10-13T18:36:00Z">
        <w:r w:rsidR="00740E0B" w:rsidRPr="00602529" w:rsidDel="00846775">
          <w:rPr>
            <w:sz w:val="28"/>
            <w:szCs w:val="28"/>
            <w:lang w:val="en-GB"/>
            <w:rPrChange w:id="16" w:author="Andrea Mafessoni" w:date="2017-10-27T14:17:00Z">
              <w:rPr>
                <w:b/>
                <w:sz w:val="28"/>
                <w:szCs w:val="28"/>
              </w:rPr>
            </w:rPrChange>
          </w:rPr>
          <w:delText>Overall Description</w:delText>
        </w:r>
      </w:del>
    </w:p>
    <w:p w:rsidR="00740E0B" w:rsidRPr="00602529" w:rsidDel="00846775" w:rsidRDefault="00740E0B" w:rsidP="00602529">
      <w:pPr>
        <w:rPr>
          <w:del w:id="17" w:author="Andrea Mafessoni" w:date="2017-10-13T18:36:00Z"/>
          <w:sz w:val="28"/>
          <w:szCs w:val="28"/>
          <w:lang w:val="en-GB"/>
          <w:rPrChange w:id="18" w:author="Andrea Mafessoni" w:date="2017-10-27T14:17:00Z">
            <w:rPr>
              <w:del w:id="19" w:author="Andrea Mafessoni" w:date="2017-10-13T18:36:00Z"/>
              <w:b/>
              <w:sz w:val="28"/>
              <w:szCs w:val="28"/>
            </w:rPr>
          </w:rPrChange>
        </w:rPr>
        <w:pPrChange w:id="20" w:author="Andrea Mafessoni" w:date="2017-10-27T14:16:00Z">
          <w:pPr>
            <w:pStyle w:val="Paragrafoelenco"/>
            <w:ind w:left="1003" w:hanging="436"/>
          </w:pPr>
        </w:pPrChange>
      </w:pPr>
      <w:del w:id="21" w:author="Andrea Mafessoni" w:date="2017-10-13T18:36:00Z">
        <w:r w:rsidRPr="00602529" w:rsidDel="00846775">
          <w:rPr>
            <w:sz w:val="28"/>
            <w:szCs w:val="28"/>
            <w:lang w:val="en-GB"/>
            <w:rPrChange w:id="22" w:author="Andrea Mafessoni" w:date="2017-10-27T14:17:00Z">
              <w:rPr>
                <w:b/>
                <w:sz w:val="28"/>
                <w:szCs w:val="28"/>
              </w:rPr>
            </w:rPrChange>
          </w:rPr>
          <w:delText>Product perspective:</w:delText>
        </w:r>
      </w:del>
      <w:ins w:id="23" w:author="Daniele Moltisanti" w:date="2017-10-06T19:30:00Z">
        <w:del w:id="24" w:author="Andrea Mafessoni" w:date="2017-10-13T18:36:00Z">
          <w:r w:rsidR="00251685" w:rsidRPr="00602529" w:rsidDel="00846775">
            <w:rPr>
              <w:sz w:val="28"/>
              <w:szCs w:val="28"/>
              <w:lang w:val="en-GB"/>
              <w:rPrChange w:id="25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 xml:space="preserve"> </w:delText>
          </w:r>
        </w:del>
      </w:ins>
    </w:p>
    <w:p w:rsidR="00251685" w:rsidRPr="00602529" w:rsidDel="00846775" w:rsidRDefault="00251685" w:rsidP="00602529">
      <w:pPr>
        <w:rPr>
          <w:ins w:id="26" w:author="Daniele Moltisanti" w:date="2017-10-06T19:32:00Z"/>
          <w:del w:id="27" w:author="Andrea Mafessoni" w:date="2017-10-13T18:36:00Z"/>
          <w:sz w:val="28"/>
          <w:szCs w:val="28"/>
          <w:lang w:val="en-GB"/>
          <w:rPrChange w:id="28" w:author="Andrea Mafessoni" w:date="2017-10-27T14:17:00Z">
            <w:rPr>
              <w:ins w:id="29" w:author="Daniele Moltisanti" w:date="2017-10-06T19:32:00Z"/>
              <w:del w:id="30" w:author="Andrea Mafessoni" w:date="2017-10-13T18:36:00Z"/>
              <w:b/>
              <w:sz w:val="28"/>
              <w:szCs w:val="28"/>
            </w:rPr>
          </w:rPrChange>
        </w:rPr>
        <w:pPrChange w:id="3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602529" w:rsidDel="00846775" w:rsidRDefault="00251685" w:rsidP="00602529">
      <w:pPr>
        <w:rPr>
          <w:ins w:id="32" w:author="Daniele Moltisanti" w:date="2017-10-06T19:44:00Z"/>
          <w:del w:id="33" w:author="Andrea Mafessoni" w:date="2017-10-13T18:36:00Z"/>
          <w:sz w:val="28"/>
          <w:szCs w:val="28"/>
          <w:lang w:val="en-GB"/>
          <w:rPrChange w:id="34" w:author="Andrea Mafessoni" w:date="2017-10-27T14:17:00Z">
            <w:rPr>
              <w:ins w:id="35" w:author="Daniele Moltisanti" w:date="2017-10-06T19:44:00Z"/>
              <w:del w:id="36" w:author="Andrea Mafessoni" w:date="2017-10-13T18:36:00Z"/>
              <w:sz w:val="28"/>
              <w:szCs w:val="28"/>
              <w:lang w:val="en-GB"/>
            </w:rPr>
          </w:rPrChange>
        </w:rPr>
        <w:pPrChange w:id="37" w:author="Andrea Mafessoni" w:date="2017-10-27T14:16:00Z">
          <w:pPr>
            <w:pStyle w:val="Paragrafoelenco"/>
            <w:ind w:left="1003" w:hanging="436"/>
          </w:pPr>
        </w:pPrChange>
      </w:pPr>
      <w:ins w:id="38" w:author="Daniele Moltisanti" w:date="2017-10-06T19:31:00Z">
        <w:del w:id="39" w:author="Andrea Mafessoni" w:date="2017-10-13T18:36:00Z">
          <w:r w:rsidRPr="00602529" w:rsidDel="00846775">
            <w:rPr>
              <w:sz w:val="28"/>
              <w:szCs w:val="28"/>
              <w:lang w:val="en-GB"/>
              <w:rPrChange w:id="40" w:author="Andrea Mafessoni" w:date="2017-10-27T14:17:00Z">
                <w:rPr>
                  <w:sz w:val="28"/>
                  <w:szCs w:val="28"/>
                </w:rPr>
              </w:rPrChange>
            </w:rPr>
            <w:delText xml:space="preserve">The </w:delText>
          </w:r>
        </w:del>
      </w:ins>
      <w:ins w:id="41" w:author="Daniele Moltisanti" w:date="2017-10-06T19:32:00Z">
        <w:del w:id="42" w:author="Andrea Mafessoni" w:date="2017-10-13T18:36:00Z">
          <w:r w:rsidRPr="00602529" w:rsidDel="00846775">
            <w:rPr>
              <w:sz w:val="28"/>
              <w:szCs w:val="28"/>
              <w:lang w:val="en-GB"/>
              <w:rPrChange w:id="43" w:author="Andrea Mafessoni" w:date="2017-10-27T14:17:00Z">
                <w:rPr>
                  <w:sz w:val="28"/>
                  <w:szCs w:val="28"/>
                </w:rPr>
              </w:rPrChange>
            </w:rPr>
            <w:delText>product we</w:delText>
          </w:r>
        </w:del>
      </w:ins>
      <w:ins w:id="44" w:author="Daniele Moltisanti" w:date="2017-10-06T19:47:00Z">
        <w:del w:id="45" w:author="Andrea Mafessoni" w:date="2017-10-13T18:36:00Z">
          <w:r w:rsidRPr="00602529" w:rsidDel="00846775">
            <w:rPr>
              <w:sz w:val="28"/>
              <w:szCs w:val="28"/>
              <w:lang w:val="en-GB"/>
              <w:rPrChange w:id="4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will</w:delText>
          </w:r>
        </w:del>
      </w:ins>
      <w:ins w:id="47" w:author="Daniele Moltisanti" w:date="2017-10-06T19:32:00Z">
        <w:del w:id="48" w:author="Andrea Mafessoni" w:date="2017-10-13T18:36:00Z">
          <w:r w:rsidRPr="00602529" w:rsidDel="00846775">
            <w:rPr>
              <w:sz w:val="28"/>
              <w:szCs w:val="28"/>
              <w:lang w:val="en-GB"/>
              <w:rPrChange w:id="49" w:author="Andrea Mafessoni" w:date="2017-10-27T14:17:00Z">
                <w:rPr>
                  <w:sz w:val="28"/>
                  <w:szCs w:val="28"/>
                </w:rPr>
              </w:rPrChange>
            </w:rPr>
            <w:delText xml:space="preserve"> provide is a</w:delText>
          </w:r>
        </w:del>
      </w:ins>
      <w:ins w:id="50" w:author="Daniele Moltisanti" w:date="2017-10-06T19:33:00Z">
        <w:del w:id="51" w:author="Andrea Mafessoni" w:date="2017-10-13T18:36:00Z">
          <w:r w:rsidRPr="00602529" w:rsidDel="00846775">
            <w:rPr>
              <w:sz w:val="28"/>
              <w:szCs w:val="28"/>
              <w:lang w:val="en-GB"/>
              <w:rPrChange w:id="5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n application distributed for any kind of </w:delText>
          </w:r>
        </w:del>
      </w:ins>
      <w:ins w:id="53" w:author="Daniele Moltisanti" w:date="2017-10-06T19:35:00Z">
        <w:del w:id="54" w:author="Andrea Mafessoni" w:date="2017-10-13T18:36:00Z">
          <w:r w:rsidRPr="00602529" w:rsidDel="00846775">
            <w:rPr>
              <w:sz w:val="28"/>
              <w:szCs w:val="28"/>
              <w:lang w:val="en-GB"/>
              <w:rPrChange w:id="5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device that</w:delText>
          </w:r>
        </w:del>
      </w:ins>
      <w:ins w:id="56" w:author="Daniele Moltisanti" w:date="2017-10-06T19:33:00Z">
        <w:del w:id="57" w:author="Andrea Mafessoni" w:date="2017-10-13T18:36:00Z">
          <w:r w:rsidRPr="00602529" w:rsidDel="00846775">
            <w:rPr>
              <w:sz w:val="28"/>
              <w:szCs w:val="28"/>
              <w:lang w:val="en-GB"/>
              <w:rPrChange w:id="5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supports Android as operative system.</w:delText>
          </w:r>
        </w:del>
      </w:ins>
      <w:ins w:id="59" w:author="Daniele Moltisanti" w:date="2017-10-06T19:37:00Z">
        <w:del w:id="60" w:author="Andrea Mafessoni" w:date="2017-10-13T18:36:00Z">
          <w:r w:rsidRPr="00602529" w:rsidDel="00846775">
            <w:rPr>
              <w:sz w:val="28"/>
              <w:szCs w:val="28"/>
              <w:lang w:val="en-GB"/>
              <w:rPrChange w:id="6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This application </w:delText>
          </w:r>
        </w:del>
      </w:ins>
      <w:ins w:id="62" w:author="Daniele Moltisanti" w:date="2017-10-06T19:47:00Z">
        <w:del w:id="63" w:author="Andrea Mafessoni" w:date="2017-10-13T18:36:00Z">
          <w:r w:rsidRPr="00602529" w:rsidDel="00846775">
            <w:rPr>
              <w:sz w:val="28"/>
              <w:szCs w:val="28"/>
              <w:lang w:val="en-GB"/>
              <w:rPrChange w:id="6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will immedia</w:delText>
          </w:r>
        </w:del>
      </w:ins>
      <w:ins w:id="65" w:author="Daniele Moltisanti" w:date="2017-10-06T19:48:00Z">
        <w:del w:id="66" w:author="Andrea Mafessoni" w:date="2017-10-13T18:36:00Z">
          <w:r w:rsidRPr="00602529" w:rsidDel="00846775">
            <w:rPr>
              <w:sz w:val="28"/>
              <w:szCs w:val="28"/>
              <w:lang w:val="en-GB"/>
              <w:rPrChange w:id="6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tely be </w:delText>
          </w:r>
          <w:r w:rsidR="00AA4E41" w:rsidRPr="00602529" w:rsidDel="00846775">
            <w:rPr>
              <w:sz w:val="28"/>
              <w:szCs w:val="28"/>
              <w:lang w:val="en-GB"/>
              <w:rPrChange w:id="6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useble</w:delText>
          </w:r>
        </w:del>
      </w:ins>
      <w:ins w:id="69" w:author="Daniele Moltisanti" w:date="2017-10-10T16:06:00Z">
        <w:del w:id="70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7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as soon as you install it on a device.</w:delText>
          </w:r>
        </w:del>
      </w:ins>
    </w:p>
    <w:p w:rsidR="00251685" w:rsidRPr="00602529" w:rsidDel="00846775" w:rsidRDefault="00251685" w:rsidP="00602529">
      <w:pPr>
        <w:rPr>
          <w:ins w:id="72" w:author="Daniele Moltisanti" w:date="2017-10-06T20:10:00Z"/>
          <w:del w:id="73" w:author="Andrea Mafessoni" w:date="2017-10-13T18:36:00Z"/>
          <w:sz w:val="28"/>
          <w:szCs w:val="28"/>
          <w:lang w:val="en-GB"/>
          <w:rPrChange w:id="74" w:author="Andrea Mafessoni" w:date="2017-10-27T14:17:00Z">
            <w:rPr>
              <w:ins w:id="75" w:author="Daniele Moltisanti" w:date="2017-10-06T20:10:00Z"/>
              <w:del w:id="76" w:author="Andrea Mafessoni" w:date="2017-10-13T18:36:00Z"/>
              <w:sz w:val="28"/>
              <w:szCs w:val="28"/>
              <w:lang w:val="en-GB"/>
            </w:rPr>
          </w:rPrChange>
        </w:rPr>
        <w:pPrChange w:id="77" w:author="Andrea Mafessoni" w:date="2017-10-27T14:16:00Z">
          <w:pPr>
            <w:pStyle w:val="Paragrafoelenco"/>
            <w:ind w:left="1003" w:hanging="436"/>
          </w:pPr>
        </w:pPrChange>
      </w:pPr>
      <w:ins w:id="78" w:author="Daniele Moltisanti" w:date="2017-10-06T19:44:00Z">
        <w:del w:id="79" w:author="Andrea Mafessoni" w:date="2017-10-13T18:36:00Z">
          <w:r w:rsidRPr="00602529" w:rsidDel="00846775">
            <w:rPr>
              <w:sz w:val="28"/>
              <w:szCs w:val="28"/>
              <w:lang w:val="en-GB"/>
              <w:rPrChange w:id="8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It </w:delText>
          </w:r>
        </w:del>
      </w:ins>
      <w:ins w:id="81" w:author="Daniele Moltisanti" w:date="2017-10-06T19:46:00Z">
        <w:del w:id="82" w:author="Andrea Mafessoni" w:date="2017-10-13T18:36:00Z">
          <w:r w:rsidRPr="00602529" w:rsidDel="00846775">
            <w:rPr>
              <w:sz w:val="28"/>
              <w:szCs w:val="28"/>
              <w:lang w:val="en-GB"/>
              <w:rPrChange w:id="8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will not have any internal interface for administration but it will be only user based.</w:delText>
          </w:r>
        </w:del>
      </w:ins>
    </w:p>
    <w:p w:rsidR="00666643" w:rsidRPr="00602529" w:rsidDel="00846775" w:rsidRDefault="00666643" w:rsidP="00602529">
      <w:pPr>
        <w:rPr>
          <w:del w:id="84" w:author="Andrea Mafessoni" w:date="2017-10-13T18:36:00Z"/>
          <w:sz w:val="28"/>
          <w:szCs w:val="28"/>
          <w:lang w:val="en-GB"/>
          <w:rPrChange w:id="85" w:author="Andrea Mafessoni" w:date="2017-10-27T14:17:00Z">
            <w:rPr>
              <w:del w:id="86" w:author="Andrea Mafessoni" w:date="2017-10-13T18:36:00Z"/>
              <w:b/>
              <w:sz w:val="28"/>
              <w:szCs w:val="28"/>
            </w:rPr>
          </w:rPrChange>
        </w:rPr>
        <w:pPrChange w:id="87" w:author="Andrea Mafessoni" w:date="2017-10-27T14:16:00Z">
          <w:pPr>
            <w:pStyle w:val="Paragrafoelenco"/>
            <w:ind w:left="1003" w:hanging="436"/>
          </w:pPr>
        </w:pPrChange>
      </w:pPr>
      <w:ins w:id="88" w:author="Daniele Moltisanti" w:date="2017-10-06T20:10:00Z">
        <w:del w:id="89" w:author="Andrea Mafessoni" w:date="2017-10-13T18:36:00Z">
          <w:r w:rsidRPr="00602529" w:rsidDel="00846775">
            <w:rPr>
              <w:sz w:val="28"/>
              <w:szCs w:val="28"/>
              <w:lang w:val="en-GB"/>
              <w:rPrChange w:id="9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(UML e stateCharts)</w:delText>
          </w:r>
        </w:del>
      </w:ins>
    </w:p>
    <w:p w:rsidR="00740E0B" w:rsidRPr="00602529" w:rsidDel="00846775" w:rsidRDefault="00740E0B" w:rsidP="00602529">
      <w:pPr>
        <w:rPr>
          <w:del w:id="91" w:author="Andrea Mafessoni" w:date="2017-10-13T18:36:00Z"/>
          <w:sz w:val="28"/>
          <w:szCs w:val="28"/>
          <w:lang w:val="en-GB"/>
          <w:rPrChange w:id="92" w:author="Andrea Mafessoni" w:date="2017-10-27T14:17:00Z">
            <w:rPr>
              <w:del w:id="93" w:author="Andrea Mafessoni" w:date="2017-10-13T18:36:00Z"/>
              <w:b/>
              <w:sz w:val="28"/>
              <w:szCs w:val="28"/>
            </w:rPr>
          </w:rPrChange>
        </w:rPr>
        <w:pPrChange w:id="94" w:author="Andrea Mafessoni" w:date="2017-10-27T14:16:00Z">
          <w:pPr>
            <w:pStyle w:val="Paragrafoelenco"/>
            <w:ind w:left="567" w:hanging="436"/>
          </w:pPr>
        </w:pPrChange>
      </w:pPr>
    </w:p>
    <w:p w:rsidR="00740E0B" w:rsidRPr="00602529" w:rsidDel="00846775" w:rsidRDefault="00740E0B" w:rsidP="00602529">
      <w:pPr>
        <w:rPr>
          <w:ins w:id="95" w:author="Daniele Moltisanti" w:date="2017-10-06T19:50:00Z"/>
          <w:del w:id="96" w:author="Andrea Mafessoni" w:date="2017-10-13T18:36:00Z"/>
          <w:sz w:val="28"/>
          <w:szCs w:val="28"/>
          <w:rPrChange w:id="97" w:author="Andrea Mafessoni" w:date="2017-10-27T14:17:00Z">
            <w:rPr>
              <w:ins w:id="98" w:author="Daniele Moltisanti" w:date="2017-10-06T19:50:00Z"/>
              <w:del w:id="99" w:author="Andrea Mafessoni" w:date="2017-10-13T18:36:00Z"/>
              <w:b/>
              <w:sz w:val="28"/>
              <w:szCs w:val="28"/>
              <w:lang w:val="en-GB"/>
            </w:rPr>
          </w:rPrChange>
        </w:rPr>
        <w:pPrChange w:id="10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del w:id="101" w:author="Andrea Mafessoni" w:date="2017-10-13T18:36:00Z">
        <w:r w:rsidRPr="00602529" w:rsidDel="00846775">
          <w:rPr>
            <w:sz w:val="28"/>
            <w:szCs w:val="28"/>
            <w:rPrChange w:id="102" w:author="Andrea Mafessoni" w:date="2017-10-27T14:17:00Z">
              <w:rPr>
                <w:b/>
                <w:sz w:val="28"/>
                <w:szCs w:val="28"/>
              </w:rPr>
            </w:rPrChange>
          </w:rPr>
          <w:delText>Product</w:delText>
        </w:r>
        <w:r w:rsidRPr="00602529" w:rsidDel="00846775">
          <w:rPr>
            <w:sz w:val="28"/>
            <w:szCs w:val="28"/>
            <w:lang w:val="en-GB"/>
            <w:rPrChange w:id="103" w:author="Andrea Mafessoni" w:date="2017-10-27T14:17:00Z">
              <w:rPr>
                <w:b/>
                <w:sz w:val="28"/>
                <w:szCs w:val="28"/>
              </w:rPr>
            </w:rPrChange>
          </w:rPr>
          <w:delText xml:space="preserve"> functions</w:delText>
        </w:r>
      </w:del>
      <w:ins w:id="104" w:author="Daniele Moltisanti" w:date="2017-10-06T19:50:00Z">
        <w:del w:id="105" w:author="Andrea Mafessoni" w:date="2017-10-13T18:36:00Z">
          <w:r w:rsidR="005D7CB4" w:rsidRPr="00602529" w:rsidDel="00846775">
            <w:rPr>
              <w:sz w:val="28"/>
              <w:szCs w:val="28"/>
              <w:lang w:val="en-GB"/>
              <w:rPrChange w:id="106" w:author="Andrea Mafessoni" w:date="2017-10-27T14:17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602529" w:rsidDel="00846775" w:rsidRDefault="005D7CB4" w:rsidP="00602529">
      <w:pPr>
        <w:rPr>
          <w:ins w:id="107" w:author="Daniele Moltisanti" w:date="2017-10-10T16:14:00Z"/>
          <w:del w:id="108" w:author="Andrea Mafessoni" w:date="2017-10-13T18:36:00Z"/>
          <w:sz w:val="28"/>
          <w:szCs w:val="28"/>
          <w:lang w:val="en-GB"/>
          <w:rPrChange w:id="109" w:author="Andrea Mafessoni" w:date="2017-10-27T14:17:00Z">
            <w:rPr>
              <w:ins w:id="110" w:author="Daniele Moltisanti" w:date="2017-10-10T16:14:00Z"/>
              <w:del w:id="111" w:author="Andrea Mafessoni" w:date="2017-10-13T18:36:00Z"/>
              <w:sz w:val="28"/>
              <w:szCs w:val="28"/>
              <w:lang w:val="en-GB"/>
            </w:rPr>
          </w:rPrChange>
        </w:rPr>
        <w:pPrChange w:id="11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3" w:author="Daniele Moltisanti" w:date="2017-10-06T19:51:00Z">
        <w:del w:id="114" w:author="Andrea Mafessoni" w:date="2017-10-13T18:36:00Z">
          <w:r w:rsidRPr="00602529" w:rsidDel="00846775">
            <w:rPr>
              <w:sz w:val="28"/>
              <w:szCs w:val="28"/>
              <w:lang w:val="en-GB"/>
              <w:rPrChange w:id="11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This application aims to provide a smart </w:delText>
          </w:r>
        </w:del>
      </w:ins>
      <w:ins w:id="116" w:author="Daniele Moltisanti" w:date="2017-10-06T19:52:00Z">
        <w:del w:id="117" w:author="Andrea Mafessoni" w:date="2017-10-13T18:36:00Z">
          <w:r w:rsidRPr="00602529" w:rsidDel="00846775">
            <w:rPr>
              <w:sz w:val="28"/>
              <w:szCs w:val="28"/>
              <w:lang w:val="en-GB"/>
              <w:rPrChange w:id="11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calendar, which</w:delText>
          </w:r>
        </w:del>
      </w:ins>
      <w:ins w:id="119" w:author="Daniele Moltisanti" w:date="2017-10-06T19:51:00Z">
        <w:del w:id="120" w:author="Andrea Mafessoni" w:date="2017-10-13T18:36:00Z">
          <w:r w:rsidRPr="00602529" w:rsidDel="00846775">
            <w:rPr>
              <w:sz w:val="28"/>
              <w:szCs w:val="28"/>
              <w:lang w:val="en-GB"/>
              <w:rPrChange w:id="12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122" w:author="Daniele Moltisanti" w:date="2017-10-06T20:10:00Z">
        <w:del w:id="123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12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schedules</w:delText>
          </w:r>
        </w:del>
      </w:ins>
      <w:ins w:id="125" w:author="Daniele Moltisanti" w:date="2017-10-06T19:51:00Z">
        <w:del w:id="126" w:author="Andrea Mafessoni" w:date="2017-10-13T18:36:00Z">
          <w:r w:rsidRPr="00602529" w:rsidDel="00846775">
            <w:rPr>
              <w:sz w:val="28"/>
              <w:szCs w:val="28"/>
              <w:lang w:val="en-GB"/>
              <w:rPrChange w:id="12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the best organization</w:delText>
          </w:r>
        </w:del>
      </w:ins>
      <w:ins w:id="128" w:author="Daniele Moltisanti" w:date="2017-10-10T16:07:00Z">
        <w:del w:id="129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3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, taking account of your personal appointments, which you inserted in the calendar</w:delText>
          </w:r>
        </w:del>
      </w:ins>
      <w:ins w:id="131" w:author="Daniele Moltisanti" w:date="2017-10-06T19:55:00Z">
        <w:del w:id="132" w:author="Andrea Mafessoni" w:date="2017-10-13T18:36:00Z">
          <w:r w:rsidRPr="00602529" w:rsidDel="00846775">
            <w:rPr>
              <w:sz w:val="28"/>
              <w:szCs w:val="28"/>
              <w:lang w:val="en-GB"/>
              <w:rPrChange w:id="13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134" w:author="Daniele Moltisanti" w:date="2017-10-10T16:08:00Z">
        <w:del w:id="135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3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The</w:delText>
          </w:r>
        </w:del>
      </w:ins>
      <w:ins w:id="137" w:author="Daniele Moltisanti" w:date="2017-10-10T16:10:00Z">
        <w:del w:id="138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3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computed</w:delText>
          </w:r>
        </w:del>
      </w:ins>
      <w:ins w:id="140" w:author="Daniele Moltisanti" w:date="2017-10-10T16:08:00Z">
        <w:del w:id="141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4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schedule d</w:delText>
          </w:r>
        </w:del>
      </w:ins>
      <w:ins w:id="143" w:author="Daniele Moltisanti" w:date="2017-10-10T16:09:00Z">
        <w:del w:id="144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4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e</w:delText>
          </w:r>
        </w:del>
      </w:ins>
      <w:ins w:id="146" w:author="Daniele Moltisanti" w:date="2017-10-10T16:08:00Z">
        <w:del w:id="147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4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pends</w:delText>
          </w:r>
        </w:del>
      </w:ins>
      <w:ins w:id="149" w:author="Daniele Moltisanti" w:date="2017-10-10T16:09:00Z">
        <w:del w:id="150" w:author="Andrea Mafessoni" w:date="2017-10-13T18:36:00Z">
          <w:r w:rsidR="00AA4E41" w:rsidRPr="00602529" w:rsidDel="00846775">
            <w:rPr>
              <w:sz w:val="28"/>
              <w:szCs w:val="28"/>
              <w:lang w:val="en-GB"/>
              <w:rPrChange w:id="15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on some </w:delText>
          </w:r>
        </w:del>
      </w:ins>
      <w:ins w:id="152" w:author="Daniele Moltisanti" w:date="2017-10-10T16:15:00Z">
        <w:del w:id="153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15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preferences that you filled out</w:delText>
          </w:r>
        </w:del>
      </w:ins>
      <w:ins w:id="155" w:author="Daniele Moltisanti" w:date="2017-10-10T16:12:00Z">
        <w:del w:id="156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15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and </w:delText>
          </w:r>
        </w:del>
      </w:ins>
      <w:ins w:id="158" w:author="Daniele Moltisanti" w:date="2017-10-10T16:14:00Z">
        <w:del w:id="159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16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you can modify </w:delText>
          </w:r>
        </w:del>
      </w:ins>
      <w:ins w:id="161" w:author="Daniele Moltisanti" w:date="2017-10-10T16:15:00Z">
        <w:del w:id="162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16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them </w:delText>
          </w:r>
        </w:del>
      </w:ins>
      <w:ins w:id="164" w:author="Daniele Moltisanti" w:date="2017-10-10T16:14:00Z">
        <w:del w:id="165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16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when you want.</w:delText>
          </w:r>
        </w:del>
      </w:ins>
    </w:p>
    <w:p w:rsidR="007900BD" w:rsidRPr="00602529" w:rsidDel="00846775" w:rsidRDefault="007900BD" w:rsidP="00602529">
      <w:pPr>
        <w:rPr>
          <w:del w:id="167" w:author="Andrea Mafessoni" w:date="2017-10-13T18:36:00Z"/>
          <w:sz w:val="28"/>
          <w:szCs w:val="28"/>
          <w:lang w:val="en-GB"/>
          <w:rPrChange w:id="168" w:author="Andrea Mafessoni" w:date="2017-10-27T14:17:00Z">
            <w:rPr>
              <w:del w:id="169" w:author="Andrea Mafessoni" w:date="2017-10-13T18:36:00Z"/>
              <w:b/>
              <w:sz w:val="28"/>
              <w:szCs w:val="28"/>
            </w:rPr>
          </w:rPrChange>
        </w:rPr>
        <w:pPrChange w:id="17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602529" w:rsidDel="00846775" w:rsidRDefault="00740E0B" w:rsidP="00602529">
      <w:pPr>
        <w:rPr>
          <w:ins w:id="171" w:author="Daniele Moltisanti" w:date="2017-10-06T19:57:00Z"/>
          <w:del w:id="172" w:author="Andrea Mafessoni" w:date="2017-10-13T18:36:00Z"/>
          <w:sz w:val="28"/>
          <w:szCs w:val="28"/>
          <w:lang w:val="en-GB"/>
          <w:rPrChange w:id="173" w:author="Andrea Mafessoni" w:date="2017-10-27T14:17:00Z">
            <w:rPr>
              <w:ins w:id="174" w:author="Daniele Moltisanti" w:date="2017-10-06T19:57:00Z"/>
              <w:del w:id="175" w:author="Andrea Mafessoni" w:date="2017-10-13T18:36:00Z"/>
              <w:b/>
              <w:sz w:val="28"/>
              <w:szCs w:val="28"/>
              <w:lang w:val="en-GB"/>
            </w:rPr>
          </w:rPrChange>
        </w:rPr>
        <w:pPrChange w:id="176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del w:id="177" w:author="Andrea Mafessoni" w:date="2017-10-13T18:36:00Z">
        <w:r w:rsidRPr="00602529" w:rsidDel="00846775">
          <w:rPr>
            <w:sz w:val="28"/>
            <w:szCs w:val="28"/>
            <w:lang w:val="en-GB"/>
            <w:rPrChange w:id="178" w:author="Andrea Mafessoni" w:date="2017-10-27T14:17:00Z">
              <w:rPr>
                <w:b/>
                <w:sz w:val="28"/>
                <w:szCs w:val="28"/>
              </w:rPr>
            </w:rPrChange>
          </w:rPr>
          <w:delText>User characteristics</w:delText>
        </w:r>
      </w:del>
      <w:ins w:id="179" w:author="Daniele Moltisanti" w:date="2017-10-06T19:55:00Z">
        <w:del w:id="180" w:author="Andrea Mafessoni" w:date="2017-10-13T18:36:00Z">
          <w:r w:rsidR="005D7CB4" w:rsidRPr="00602529" w:rsidDel="00846775">
            <w:rPr>
              <w:sz w:val="28"/>
              <w:szCs w:val="28"/>
              <w:lang w:val="en-GB"/>
              <w:rPrChange w:id="181" w:author="Andrea Mafessoni" w:date="2017-10-27T14:17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602529" w:rsidDel="00846775" w:rsidRDefault="007900BD" w:rsidP="00602529">
      <w:pPr>
        <w:rPr>
          <w:ins w:id="182" w:author="Daniele Moltisanti" w:date="2017-10-06T19:55:00Z"/>
          <w:del w:id="183" w:author="Andrea Mafessoni" w:date="2017-10-13T18:36:00Z"/>
          <w:sz w:val="28"/>
          <w:szCs w:val="28"/>
          <w:lang w:val="en-GB"/>
          <w:rPrChange w:id="184" w:author="Andrea Mafessoni" w:date="2017-10-27T14:17:00Z">
            <w:rPr>
              <w:ins w:id="185" w:author="Daniele Moltisanti" w:date="2017-10-06T19:55:00Z"/>
              <w:del w:id="186" w:author="Andrea Mafessoni" w:date="2017-10-13T18:36:00Z"/>
              <w:b/>
              <w:sz w:val="28"/>
              <w:szCs w:val="28"/>
              <w:lang w:val="en-GB"/>
            </w:rPr>
          </w:rPrChange>
        </w:rPr>
        <w:pPrChange w:id="187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8" w:author="Daniele Moltisanti" w:date="2017-10-10T16:18:00Z">
        <w:del w:id="189" w:author="Andrea Mafessoni" w:date="2017-10-13T18:36:00Z">
          <w:r w:rsidRPr="00602529" w:rsidDel="00846775">
            <w:rPr>
              <w:sz w:val="28"/>
              <w:szCs w:val="28"/>
              <w:lang w:val="en-GB"/>
              <w:rPrChange w:id="19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We recommend </w:delText>
          </w:r>
        </w:del>
      </w:ins>
      <w:ins w:id="191" w:author="Daniele Moltisanti" w:date="2017-10-10T16:19:00Z">
        <w:del w:id="192" w:author="Andrea Mafessoni" w:date="2017-10-13T18:36:00Z">
          <w:r w:rsidRPr="00602529" w:rsidDel="00846775">
            <w:rPr>
              <w:sz w:val="28"/>
              <w:szCs w:val="28"/>
              <w:lang w:val="en-GB"/>
              <w:rPrChange w:id="19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the</w:delText>
          </w:r>
        </w:del>
      </w:ins>
      <w:ins w:id="194" w:author="Daniele Moltisanti" w:date="2017-10-10T16:16:00Z">
        <w:del w:id="195" w:author="Andrea Mafessoni" w:date="2017-10-13T18:36:00Z">
          <w:r w:rsidRPr="00602529" w:rsidDel="00846775">
            <w:rPr>
              <w:sz w:val="28"/>
              <w:szCs w:val="28"/>
              <w:lang w:val="en-GB"/>
              <w:rPrChange w:id="19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application </w:delText>
          </w:r>
        </w:del>
      </w:ins>
      <w:ins w:id="197" w:author="Daniele Moltisanti" w:date="2017-10-10T16:19:00Z">
        <w:del w:id="198" w:author="Andrea Mafessoni" w:date="2017-10-13T18:36:00Z">
          <w:r w:rsidRPr="00602529" w:rsidDel="00846775">
            <w:rPr>
              <w:sz w:val="28"/>
              <w:szCs w:val="28"/>
              <w:lang w:val="en-GB"/>
              <w:rPrChange w:id="19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to </w:delText>
          </w:r>
        </w:del>
      </w:ins>
      <w:ins w:id="200" w:author="Daniele Moltisanti" w:date="2017-10-10T16:20:00Z">
        <w:del w:id="201" w:author="Andrea Mafessoni" w:date="2017-10-13T18:36:00Z">
          <w:r w:rsidRPr="00602529" w:rsidDel="00846775">
            <w:rPr>
              <w:sz w:val="28"/>
              <w:szCs w:val="28"/>
              <w:lang w:val="en-GB"/>
              <w:rPrChange w:id="20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a persona</w:delText>
          </w:r>
        </w:del>
      </w:ins>
      <w:ins w:id="203" w:author="Daniele Moltisanti" w:date="2017-10-06T20:12:00Z">
        <w:del w:id="204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20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who want</w:delText>
          </w:r>
        </w:del>
      </w:ins>
      <w:ins w:id="206" w:author="Daniele Moltisanti" w:date="2017-10-10T16:20:00Z">
        <w:del w:id="207" w:author="Andrea Mafessoni" w:date="2017-10-13T18:36:00Z">
          <w:r w:rsidRPr="00602529" w:rsidDel="00846775">
            <w:rPr>
              <w:sz w:val="28"/>
              <w:szCs w:val="28"/>
              <w:lang w:val="en-GB"/>
              <w:rPrChange w:id="20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</w:ins>
      <w:ins w:id="209" w:author="Daniele Moltisanti" w:date="2017-10-06T20:12:00Z">
        <w:del w:id="210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21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to organize</w:delText>
          </w:r>
        </w:del>
      </w:ins>
      <w:ins w:id="212" w:author="Daniele Moltisanti" w:date="2017-10-06T20:14:00Z">
        <w:del w:id="213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21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easily</w:delText>
          </w:r>
        </w:del>
      </w:ins>
      <w:ins w:id="215" w:author="Daniele Moltisanti" w:date="2017-10-06T20:12:00Z">
        <w:del w:id="216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21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his time in the best way</w:delText>
          </w:r>
        </w:del>
      </w:ins>
      <w:ins w:id="218" w:author="Daniele Moltisanti" w:date="2017-10-06T20:16:00Z">
        <w:del w:id="219" w:author="Andrea Mafessoni" w:date="2017-10-13T18:36:00Z">
          <w:r w:rsidR="00666643" w:rsidRPr="00602529" w:rsidDel="00846775">
            <w:rPr>
              <w:sz w:val="28"/>
              <w:szCs w:val="28"/>
              <w:lang w:val="en-GB"/>
              <w:rPrChange w:id="22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. </w:delText>
          </w:r>
        </w:del>
      </w:ins>
      <w:ins w:id="221" w:author="Daniele Moltisanti" w:date="2017-10-07T11:03:00Z">
        <w:del w:id="222" w:author="Andrea Mafessoni" w:date="2017-10-13T18:36:00Z">
          <w:r w:rsidR="007776BA" w:rsidRPr="00602529" w:rsidDel="00846775">
            <w:rPr>
              <w:sz w:val="28"/>
              <w:szCs w:val="28"/>
              <w:lang w:val="en-GB"/>
              <w:rPrChange w:id="22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He will be able to benefit from this service</w:delText>
          </w:r>
        </w:del>
      </w:ins>
      <w:ins w:id="224" w:author="Daniele Moltisanti" w:date="2017-10-10T16:20:00Z">
        <w:del w:id="225" w:author="Andrea Mafessoni" w:date="2017-10-13T18:36:00Z">
          <w:r w:rsidRPr="00602529" w:rsidDel="00846775">
            <w:rPr>
              <w:sz w:val="28"/>
              <w:szCs w:val="28"/>
              <w:lang w:val="en-GB"/>
              <w:rPrChange w:id="22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in a very simple way</w:delText>
          </w:r>
        </w:del>
      </w:ins>
      <w:ins w:id="227" w:author="Daniele Moltisanti" w:date="2017-10-07T11:03:00Z">
        <w:del w:id="228" w:author="Andrea Mafessoni" w:date="2017-10-13T18:36:00Z">
          <w:r w:rsidR="007776BA" w:rsidRPr="00602529" w:rsidDel="00846775">
            <w:rPr>
              <w:sz w:val="28"/>
              <w:szCs w:val="28"/>
              <w:lang w:val="en-GB"/>
              <w:rPrChange w:id="22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because Travlendar+ require</w:delText>
          </w:r>
        </w:del>
      </w:ins>
      <w:ins w:id="230" w:author="Daniele Moltisanti" w:date="2017-10-07T11:04:00Z">
        <w:del w:id="231" w:author="Andrea Mafessoni" w:date="2017-10-13T18:36:00Z">
          <w:r w:rsidR="007776BA" w:rsidRPr="00602529" w:rsidDel="00846775">
            <w:rPr>
              <w:sz w:val="28"/>
              <w:szCs w:val="28"/>
              <w:lang w:val="en-GB"/>
              <w:rPrChange w:id="23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s only basic knowledge of a simple calendar. </w:delText>
          </w:r>
        </w:del>
      </w:ins>
      <w:ins w:id="233" w:author="Daniele Moltisanti" w:date="2017-10-07T11:21:00Z">
        <w:del w:id="234" w:author="Andrea Mafessoni" w:date="2017-10-13T18:36:00Z">
          <w:r w:rsidR="00866286" w:rsidRPr="00602529" w:rsidDel="00846775">
            <w:rPr>
              <w:sz w:val="28"/>
              <w:szCs w:val="28"/>
              <w:lang w:val="en-GB"/>
              <w:rPrChange w:id="23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After registering an account, the application is ready to </w:delText>
          </w:r>
        </w:del>
      </w:ins>
      <w:ins w:id="236" w:author="Daniele Moltisanti" w:date="2017-10-07T11:23:00Z">
        <w:del w:id="237" w:author="Andrea Mafessoni" w:date="2017-10-13T18:36:00Z">
          <w:r w:rsidR="00866286" w:rsidRPr="00602529" w:rsidDel="00846775">
            <w:rPr>
              <w:sz w:val="28"/>
              <w:szCs w:val="28"/>
              <w:lang w:val="en-GB"/>
              <w:rPrChange w:id="23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handle </w:delText>
          </w:r>
        </w:del>
      </w:ins>
      <w:ins w:id="239" w:author="Daniele Moltisanti" w:date="2017-10-07T11:22:00Z">
        <w:del w:id="240" w:author="Andrea Mafessoni" w:date="2017-10-13T18:36:00Z">
          <w:r w:rsidRPr="00602529" w:rsidDel="00846775">
            <w:rPr>
              <w:sz w:val="28"/>
              <w:szCs w:val="28"/>
              <w:lang w:val="en-GB"/>
              <w:rPrChange w:id="24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his commitments</w:delText>
          </w:r>
        </w:del>
      </w:ins>
      <w:ins w:id="242" w:author="Daniele Moltisanti" w:date="2017-10-07T11:23:00Z">
        <w:del w:id="243" w:author="Andrea Mafessoni" w:date="2017-10-13T18:36:00Z">
          <w:r w:rsidR="00866286" w:rsidRPr="00602529" w:rsidDel="00846775">
            <w:rPr>
              <w:sz w:val="28"/>
              <w:szCs w:val="28"/>
              <w:lang w:val="en-GB"/>
              <w:rPrChange w:id="24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, so scheduling the best organization.</w:delText>
          </w:r>
        </w:del>
      </w:ins>
    </w:p>
    <w:p w:rsidR="005D7CB4" w:rsidRPr="00602529" w:rsidDel="00846775" w:rsidRDefault="005D7CB4" w:rsidP="00602529">
      <w:pPr>
        <w:rPr>
          <w:del w:id="245" w:author="Andrea Mafessoni" w:date="2017-10-13T18:36:00Z"/>
          <w:sz w:val="28"/>
          <w:szCs w:val="28"/>
          <w:lang w:val="en-GB"/>
          <w:rPrChange w:id="246" w:author="Andrea Mafessoni" w:date="2017-10-27T14:17:00Z">
            <w:rPr>
              <w:del w:id="247" w:author="Andrea Mafessoni" w:date="2017-10-13T18:36:00Z"/>
              <w:b/>
              <w:sz w:val="28"/>
              <w:szCs w:val="28"/>
            </w:rPr>
          </w:rPrChange>
        </w:rPr>
        <w:pPrChange w:id="248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602529" w:rsidDel="00846775" w:rsidRDefault="00B36C20" w:rsidP="00602529">
      <w:pPr>
        <w:rPr>
          <w:del w:id="249" w:author="Andrea Mafessoni" w:date="2017-10-13T18:36:00Z"/>
          <w:sz w:val="28"/>
          <w:szCs w:val="28"/>
          <w:rPrChange w:id="250" w:author="Andrea Mafessoni" w:date="2017-10-27T14:17:00Z">
            <w:rPr>
              <w:del w:id="251" w:author="Andrea Mafessoni" w:date="2017-10-13T18:36:00Z"/>
              <w:b/>
              <w:sz w:val="28"/>
              <w:szCs w:val="28"/>
            </w:rPr>
          </w:rPrChange>
        </w:rPr>
        <w:pPrChange w:id="25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53" w:author="Daniele Moltisanti" w:date="2017-10-11T14:04:00Z">
        <w:del w:id="254" w:author="Andrea Mafessoni" w:date="2017-10-13T18:36:00Z">
          <w:r w:rsidRPr="00602529" w:rsidDel="00846775">
            <w:rPr>
              <w:sz w:val="28"/>
              <w:szCs w:val="28"/>
              <w:rPrChange w:id="255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 xml:space="preserve">Domain </w:delText>
          </w:r>
        </w:del>
      </w:ins>
      <w:del w:id="256" w:author="Andrea Mafessoni" w:date="2017-10-13T18:36:00Z">
        <w:r w:rsidR="00740E0B" w:rsidRPr="00602529" w:rsidDel="00846775">
          <w:rPr>
            <w:sz w:val="28"/>
            <w:szCs w:val="28"/>
            <w:rPrChange w:id="257" w:author="Andrea Mafessoni" w:date="2017-10-27T14:17:00Z">
              <w:rPr>
                <w:b/>
                <w:sz w:val="28"/>
                <w:szCs w:val="28"/>
              </w:rPr>
            </w:rPrChange>
          </w:rPr>
          <w:delText>Assumption</w:delText>
        </w:r>
      </w:del>
      <w:ins w:id="258" w:author="Daniele Moltisanti" w:date="2017-10-07T11:46:00Z">
        <w:del w:id="259" w:author="Andrea Mafessoni" w:date="2017-10-13T18:36:00Z">
          <w:r w:rsidR="00A95676" w:rsidRPr="00602529" w:rsidDel="00846775">
            <w:rPr>
              <w:sz w:val="28"/>
              <w:szCs w:val="28"/>
              <w:rPrChange w:id="260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 xml:space="preserve"> and </w:delText>
          </w:r>
        </w:del>
      </w:ins>
      <w:moveToRangeStart w:id="261" w:author="Daniele Moltisanti" w:date="2017-10-07T11:46:00Z" w:name="move495140138"/>
      <w:moveTo w:id="262" w:author="Daniele Moltisanti" w:date="2017-10-07T11:46:00Z">
        <w:del w:id="263" w:author="Andrea Mafessoni" w:date="2017-10-13T18:36:00Z">
          <w:r w:rsidR="00A95676" w:rsidRPr="00602529" w:rsidDel="00846775">
            <w:rPr>
              <w:sz w:val="28"/>
              <w:szCs w:val="28"/>
              <w:rPrChange w:id="264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>Dependencies</w:delText>
          </w:r>
        </w:del>
      </w:moveTo>
    </w:p>
    <w:moveToRangeEnd w:id="261"/>
    <w:p w:rsidR="00666643" w:rsidRPr="00602529" w:rsidDel="00846775" w:rsidRDefault="00666643" w:rsidP="00602529">
      <w:pPr>
        <w:rPr>
          <w:ins w:id="265" w:author="Daniele Moltisanti" w:date="2017-10-06T20:18:00Z"/>
          <w:del w:id="266" w:author="Andrea Mafessoni" w:date="2017-10-13T18:36:00Z"/>
          <w:sz w:val="28"/>
          <w:szCs w:val="28"/>
          <w:rPrChange w:id="267" w:author="Andrea Mafessoni" w:date="2017-10-27T14:17:00Z">
            <w:rPr>
              <w:ins w:id="268" w:author="Daniele Moltisanti" w:date="2017-10-06T20:18:00Z"/>
              <w:del w:id="269" w:author="Andrea Mafessoni" w:date="2017-10-13T18:36:00Z"/>
            </w:rPr>
          </w:rPrChange>
        </w:rPr>
        <w:pPrChange w:id="27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66643" w:rsidRPr="00602529" w:rsidDel="00846775" w:rsidRDefault="007900BD" w:rsidP="00602529">
      <w:pPr>
        <w:rPr>
          <w:ins w:id="271" w:author="Daniele Moltisanti" w:date="2017-10-06T20:41:00Z"/>
          <w:del w:id="272" w:author="Andrea Mafessoni" w:date="2017-10-13T18:36:00Z"/>
          <w:sz w:val="28"/>
          <w:szCs w:val="28"/>
          <w:lang w:val="en-GB"/>
          <w:rPrChange w:id="273" w:author="Andrea Mafessoni" w:date="2017-10-27T14:17:00Z">
            <w:rPr>
              <w:ins w:id="274" w:author="Daniele Moltisanti" w:date="2017-10-06T20:41:00Z"/>
              <w:del w:id="275" w:author="Andrea Mafessoni" w:date="2017-10-13T18:36:00Z"/>
              <w:sz w:val="28"/>
              <w:szCs w:val="28"/>
              <w:lang w:val="en-GB"/>
            </w:rPr>
          </w:rPrChange>
        </w:rPr>
        <w:pPrChange w:id="276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77" w:author="Daniele Moltisanti" w:date="2017-10-10T16:21:00Z">
        <w:del w:id="278" w:author="Andrea Mafessoni" w:date="2017-10-13T18:36:00Z">
          <w:r w:rsidRPr="00602529" w:rsidDel="00846775">
            <w:rPr>
              <w:sz w:val="28"/>
              <w:szCs w:val="28"/>
              <w:lang w:val="en-GB"/>
              <w:rPrChange w:id="27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For any day user can create</w:delText>
          </w:r>
        </w:del>
      </w:ins>
      <w:ins w:id="280" w:author="Daniele Moltisanti" w:date="2017-10-06T20:29:00Z">
        <w:del w:id="281" w:author="Andrea Mafessoni" w:date="2017-10-13T18:36:00Z">
          <w:r w:rsidR="00941DD4" w:rsidRPr="00602529" w:rsidDel="00846775">
            <w:rPr>
              <w:sz w:val="28"/>
              <w:szCs w:val="28"/>
              <w:lang w:val="en-GB"/>
              <w:rPrChange w:id="28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283" w:author="Daniele Moltisanti" w:date="2017-10-06T20:48:00Z">
        <w:del w:id="284" w:author="Andrea Mafessoni" w:date="2017-10-13T18:36:00Z">
          <w:r w:rsidR="00941DD4" w:rsidRPr="00602529" w:rsidDel="00846775">
            <w:rPr>
              <w:sz w:val="28"/>
              <w:szCs w:val="28"/>
              <w:lang w:val="en-GB"/>
              <w:rPrChange w:id="28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unlimited</w:delText>
          </w:r>
        </w:del>
      </w:ins>
      <w:ins w:id="286" w:author="Daniele Moltisanti" w:date="2017-10-06T20:29:00Z">
        <w:del w:id="287" w:author="Andrea Mafessoni" w:date="2017-10-13T18:36:00Z">
          <w:r w:rsidR="0094277E" w:rsidRPr="00602529" w:rsidDel="00846775">
            <w:rPr>
              <w:sz w:val="28"/>
              <w:szCs w:val="28"/>
              <w:lang w:val="en-GB"/>
              <w:rPrChange w:id="28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number of events.</w:delText>
          </w:r>
        </w:del>
      </w:ins>
    </w:p>
    <w:p w:rsidR="00A21E9B" w:rsidRPr="00602529" w:rsidDel="00846775" w:rsidRDefault="00A21E9B" w:rsidP="00602529">
      <w:pPr>
        <w:rPr>
          <w:ins w:id="289" w:author="Daniele Moltisanti" w:date="2017-10-06T20:29:00Z"/>
          <w:del w:id="290" w:author="Andrea Mafessoni" w:date="2017-10-13T18:36:00Z"/>
          <w:sz w:val="28"/>
          <w:szCs w:val="28"/>
          <w:lang w:val="en-GB"/>
          <w:rPrChange w:id="291" w:author="Andrea Mafessoni" w:date="2017-10-27T14:17:00Z">
            <w:rPr>
              <w:ins w:id="292" w:author="Daniele Moltisanti" w:date="2017-10-06T20:29:00Z"/>
              <w:del w:id="293" w:author="Andrea Mafessoni" w:date="2017-10-13T18:36:00Z"/>
              <w:sz w:val="28"/>
              <w:szCs w:val="28"/>
              <w:lang w:val="en-GB"/>
            </w:rPr>
          </w:rPrChange>
        </w:rPr>
        <w:pPrChange w:id="294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95" w:author="Daniele Moltisanti" w:date="2017-10-06T20:41:00Z">
        <w:del w:id="296" w:author="Andrea Mafessoni" w:date="2017-10-13T18:36:00Z">
          <w:r w:rsidRPr="00602529" w:rsidDel="00846775">
            <w:rPr>
              <w:sz w:val="28"/>
              <w:szCs w:val="28"/>
              <w:lang w:val="en-GB"/>
              <w:rPrChange w:id="29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has only one calendar</w:delText>
          </w:r>
        </w:del>
      </w:ins>
    </w:p>
    <w:p w:rsidR="0094277E" w:rsidRPr="00602529" w:rsidDel="00846775" w:rsidRDefault="0094277E" w:rsidP="00602529">
      <w:pPr>
        <w:rPr>
          <w:ins w:id="298" w:author="Daniele Moltisanti" w:date="2017-10-06T20:30:00Z"/>
          <w:del w:id="299" w:author="Andrea Mafessoni" w:date="2017-10-13T18:36:00Z"/>
          <w:sz w:val="28"/>
          <w:szCs w:val="28"/>
          <w:lang w:val="en-GB"/>
          <w:rPrChange w:id="300" w:author="Andrea Mafessoni" w:date="2017-10-27T14:17:00Z">
            <w:rPr>
              <w:ins w:id="301" w:author="Daniele Moltisanti" w:date="2017-10-06T20:30:00Z"/>
              <w:del w:id="302" w:author="Andrea Mafessoni" w:date="2017-10-13T18:36:00Z"/>
              <w:sz w:val="28"/>
              <w:szCs w:val="28"/>
              <w:lang w:val="en-GB"/>
            </w:rPr>
          </w:rPrChange>
        </w:rPr>
        <w:pPrChange w:id="303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04" w:author="Daniele Moltisanti" w:date="2017-10-06T20:29:00Z">
        <w:del w:id="305" w:author="Andrea Mafessoni" w:date="2017-10-13T18:36:00Z">
          <w:r w:rsidRPr="00602529" w:rsidDel="00846775">
            <w:rPr>
              <w:sz w:val="28"/>
              <w:szCs w:val="28"/>
              <w:lang w:val="en-GB"/>
              <w:rPrChange w:id="30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There isn’t any </w:delText>
          </w:r>
        </w:del>
      </w:ins>
      <w:ins w:id="307" w:author="Daniele Moltisanti" w:date="2017-10-06T20:30:00Z">
        <w:del w:id="308" w:author="Andrea Mafessoni" w:date="2017-10-13T18:36:00Z">
          <w:r w:rsidRPr="00602529" w:rsidDel="00846775">
            <w:rPr>
              <w:sz w:val="28"/>
              <w:szCs w:val="28"/>
              <w:lang w:val="en-GB"/>
              <w:rPrChange w:id="30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dependence between users</w:delText>
          </w:r>
        </w:del>
      </w:ins>
    </w:p>
    <w:p w:rsidR="0094277E" w:rsidRPr="00602529" w:rsidDel="00846775" w:rsidRDefault="0094277E" w:rsidP="00602529">
      <w:pPr>
        <w:rPr>
          <w:ins w:id="310" w:author="Daniele Moltisanti" w:date="2017-10-06T20:31:00Z"/>
          <w:del w:id="311" w:author="Andrea Mafessoni" w:date="2017-10-13T18:36:00Z"/>
          <w:sz w:val="28"/>
          <w:szCs w:val="28"/>
          <w:lang w:val="en-GB"/>
          <w:rPrChange w:id="312" w:author="Andrea Mafessoni" w:date="2017-10-27T14:17:00Z">
            <w:rPr>
              <w:ins w:id="313" w:author="Daniele Moltisanti" w:date="2017-10-06T20:31:00Z"/>
              <w:del w:id="314" w:author="Andrea Mafessoni" w:date="2017-10-13T18:36:00Z"/>
              <w:sz w:val="28"/>
              <w:szCs w:val="28"/>
              <w:lang w:val="en-GB"/>
            </w:rPr>
          </w:rPrChange>
        </w:rPr>
        <w:pPrChange w:id="315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16" w:author="Daniele Moltisanti" w:date="2017-10-06T20:31:00Z">
        <w:del w:id="317" w:author="Andrea Mafessoni" w:date="2017-10-13T18:36:00Z">
          <w:r w:rsidRPr="00602529" w:rsidDel="00846775">
            <w:rPr>
              <w:sz w:val="28"/>
              <w:szCs w:val="28"/>
              <w:lang w:val="en-GB"/>
              <w:rPrChange w:id="31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User can choose </w:delText>
          </w:r>
        </w:del>
      </w:ins>
      <w:ins w:id="319" w:author="Daniele Moltisanti" w:date="2017-10-06T20:32:00Z">
        <w:del w:id="320" w:author="Andrea Mafessoni" w:date="2017-10-13T18:36:00Z">
          <w:r w:rsidRPr="00602529" w:rsidDel="00846775">
            <w:rPr>
              <w:sz w:val="28"/>
              <w:szCs w:val="28"/>
              <w:lang w:val="en-GB"/>
              <w:rPrChange w:id="32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among </w:delText>
          </w:r>
        </w:del>
      </w:ins>
      <w:ins w:id="322" w:author="Daniele Moltisanti" w:date="2017-10-06T20:31:00Z">
        <w:del w:id="323" w:author="Andrea Mafessoni" w:date="2017-10-13T18:36:00Z">
          <w:r w:rsidRPr="00602529" w:rsidDel="00846775">
            <w:rPr>
              <w:sz w:val="28"/>
              <w:szCs w:val="28"/>
              <w:lang w:val="en-GB"/>
              <w:rPrChange w:id="32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some alternative </w:delText>
          </w:r>
        </w:del>
      </w:ins>
      <w:ins w:id="325" w:author="Daniele Moltisanti" w:date="2017-10-09T10:40:00Z">
        <w:del w:id="326" w:author="Andrea Mafessoni" w:date="2017-10-13T18:36:00Z">
          <w:r w:rsidR="008A5817" w:rsidRPr="00602529" w:rsidDel="00846775">
            <w:rPr>
              <w:sz w:val="28"/>
              <w:szCs w:val="28"/>
              <w:lang w:val="en-GB"/>
              <w:rPrChange w:id="32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travel </w:delText>
          </w:r>
        </w:del>
      </w:ins>
      <w:ins w:id="328" w:author="Daniele Moltisanti" w:date="2017-10-06T20:31:00Z">
        <w:del w:id="329" w:author="Andrea Mafessoni" w:date="2017-10-13T18:36:00Z">
          <w:r w:rsidRPr="00602529" w:rsidDel="00846775">
            <w:rPr>
              <w:sz w:val="28"/>
              <w:szCs w:val="28"/>
              <w:lang w:val="en-GB"/>
              <w:rPrChange w:id="33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proposals</w:delText>
          </w:r>
        </w:del>
      </w:ins>
    </w:p>
    <w:p w:rsidR="0094277E" w:rsidRPr="00602529" w:rsidDel="00846775" w:rsidRDefault="0094277E" w:rsidP="00602529">
      <w:pPr>
        <w:rPr>
          <w:ins w:id="331" w:author="Daniele Moltisanti" w:date="2017-10-06T20:34:00Z"/>
          <w:del w:id="332" w:author="Andrea Mafessoni" w:date="2017-10-13T18:36:00Z"/>
          <w:sz w:val="28"/>
          <w:szCs w:val="28"/>
          <w:lang w:val="en-GB"/>
          <w:rPrChange w:id="333" w:author="Andrea Mafessoni" w:date="2017-10-27T14:17:00Z">
            <w:rPr>
              <w:ins w:id="334" w:author="Daniele Moltisanti" w:date="2017-10-06T20:34:00Z"/>
              <w:del w:id="335" w:author="Andrea Mafessoni" w:date="2017-10-13T18:36:00Z"/>
              <w:sz w:val="28"/>
              <w:szCs w:val="28"/>
              <w:lang w:val="en-GB"/>
            </w:rPr>
          </w:rPrChange>
        </w:rPr>
        <w:pPrChange w:id="336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37" w:author="Daniele Moltisanti" w:date="2017-10-06T20:33:00Z">
        <w:del w:id="338" w:author="Andrea Mafessoni" w:date="2017-10-13T18:36:00Z">
          <w:r w:rsidRPr="00602529" w:rsidDel="00846775">
            <w:rPr>
              <w:sz w:val="28"/>
              <w:szCs w:val="28"/>
              <w:lang w:val="en-GB"/>
              <w:rPrChange w:id="33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If an event is overlapping another one, </w:delText>
          </w:r>
        </w:del>
      </w:ins>
      <w:ins w:id="340" w:author="Daniele Moltisanti" w:date="2017-10-06T20:34:00Z">
        <w:del w:id="341" w:author="Andrea Mafessoni" w:date="2017-10-13T18:36:00Z">
          <w:r w:rsidRPr="00602529" w:rsidDel="00846775">
            <w:rPr>
              <w:sz w:val="28"/>
              <w:szCs w:val="28"/>
              <w:lang w:val="en-GB"/>
              <w:rPrChange w:id="34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the user must select a choice from the choices proposed</w:delText>
          </w:r>
        </w:del>
      </w:ins>
    </w:p>
    <w:p w:rsidR="007900BD" w:rsidRPr="00602529" w:rsidDel="00846775" w:rsidRDefault="0094277E" w:rsidP="00602529">
      <w:pPr>
        <w:rPr>
          <w:ins w:id="343" w:author="Daniele Moltisanti" w:date="2017-10-10T16:23:00Z"/>
          <w:del w:id="344" w:author="Andrea Mafessoni" w:date="2017-10-13T18:36:00Z"/>
          <w:sz w:val="28"/>
          <w:szCs w:val="28"/>
          <w:lang w:val="en-GB"/>
          <w:rPrChange w:id="345" w:author="Andrea Mafessoni" w:date="2017-10-27T14:17:00Z">
            <w:rPr>
              <w:ins w:id="346" w:author="Daniele Moltisanti" w:date="2017-10-10T16:23:00Z"/>
              <w:del w:id="347" w:author="Andrea Mafessoni" w:date="2017-10-13T18:36:00Z"/>
              <w:sz w:val="28"/>
              <w:szCs w:val="28"/>
              <w:lang w:val="en-GB"/>
            </w:rPr>
          </w:rPrChange>
        </w:rPr>
        <w:pPrChange w:id="348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49" w:author="Daniele Moltisanti" w:date="2017-10-06T20:34:00Z">
        <w:del w:id="350" w:author="Andrea Mafessoni" w:date="2017-10-13T18:36:00Z">
          <w:r w:rsidRPr="00602529" w:rsidDel="00846775">
            <w:rPr>
              <w:sz w:val="28"/>
              <w:szCs w:val="28"/>
              <w:lang w:val="en-GB"/>
              <w:rPrChange w:id="35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User can </w:delText>
          </w:r>
        </w:del>
      </w:ins>
      <w:ins w:id="352" w:author="Daniele Moltisanti" w:date="2017-10-10T16:22:00Z">
        <w:del w:id="353" w:author="Andrea Mafessoni" w:date="2017-10-13T18:36:00Z">
          <w:r w:rsidR="007900BD" w:rsidRPr="00602529" w:rsidDel="00846775">
            <w:rPr>
              <w:sz w:val="28"/>
              <w:szCs w:val="28"/>
              <w:lang w:val="en-GB"/>
              <w:rPrChange w:id="35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delete</w:delText>
          </w:r>
        </w:del>
      </w:ins>
      <w:ins w:id="355" w:author="Daniele Moltisanti" w:date="2017-10-06T20:34:00Z">
        <w:del w:id="356" w:author="Andrea Mafessoni" w:date="2017-10-13T18:36:00Z">
          <w:r w:rsidRPr="00602529" w:rsidDel="00846775">
            <w:rPr>
              <w:sz w:val="28"/>
              <w:szCs w:val="28"/>
              <w:lang w:val="en-GB"/>
              <w:rPrChange w:id="35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an event</w:delText>
          </w:r>
        </w:del>
      </w:ins>
    </w:p>
    <w:p w:rsidR="0094277E" w:rsidRPr="00602529" w:rsidDel="00846775" w:rsidRDefault="007900BD" w:rsidP="00602529">
      <w:pPr>
        <w:rPr>
          <w:ins w:id="358" w:author="Daniele Moltisanti" w:date="2017-10-06T20:34:00Z"/>
          <w:del w:id="359" w:author="Andrea Mafessoni" w:date="2017-10-13T18:36:00Z"/>
          <w:sz w:val="28"/>
          <w:szCs w:val="28"/>
          <w:lang w:val="en-GB"/>
          <w:rPrChange w:id="360" w:author="Andrea Mafessoni" w:date="2017-10-27T14:17:00Z">
            <w:rPr>
              <w:ins w:id="361" w:author="Daniele Moltisanti" w:date="2017-10-06T20:34:00Z"/>
              <w:del w:id="362" w:author="Andrea Mafessoni" w:date="2017-10-13T18:36:00Z"/>
              <w:lang w:val="en-GB"/>
            </w:rPr>
          </w:rPrChange>
        </w:rPr>
        <w:pPrChange w:id="363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64" w:author="Daniele Moltisanti" w:date="2017-10-10T16:23:00Z">
        <w:del w:id="365" w:author="Andrea Mafessoni" w:date="2017-10-13T18:36:00Z">
          <w:r w:rsidRPr="00602529" w:rsidDel="00846775">
            <w:rPr>
              <w:sz w:val="28"/>
              <w:szCs w:val="28"/>
              <w:lang w:val="en-GB"/>
              <w:rPrChange w:id="36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can modify an event already created</w:delText>
          </w:r>
        </w:del>
      </w:ins>
      <w:ins w:id="367" w:author="Daniele Moltisanti" w:date="2017-10-06T20:34:00Z">
        <w:del w:id="368" w:author="Andrea Mafessoni" w:date="2017-10-13T18:36:00Z">
          <w:r w:rsidR="0094277E" w:rsidRPr="00602529" w:rsidDel="00846775">
            <w:rPr>
              <w:sz w:val="28"/>
              <w:szCs w:val="28"/>
              <w:lang w:val="en-GB"/>
              <w:rPrChange w:id="369" w:author="Andrea Mafessoni" w:date="2017-10-27T14:17:00Z">
                <w:rPr>
                  <w:lang w:val="en-GB"/>
                </w:rPr>
              </w:rPrChange>
            </w:rPr>
            <w:delText xml:space="preserve"> </w:delText>
          </w:r>
        </w:del>
      </w:ins>
    </w:p>
    <w:p w:rsidR="0094277E" w:rsidRPr="00602529" w:rsidDel="00846775" w:rsidRDefault="0094277E" w:rsidP="00602529">
      <w:pPr>
        <w:rPr>
          <w:ins w:id="370" w:author="Daniele Moltisanti" w:date="2017-10-06T20:35:00Z"/>
          <w:del w:id="371" w:author="Andrea Mafessoni" w:date="2017-10-13T18:36:00Z"/>
          <w:sz w:val="28"/>
          <w:szCs w:val="28"/>
          <w:lang w:val="en-GB"/>
          <w:rPrChange w:id="372" w:author="Andrea Mafessoni" w:date="2017-10-27T14:17:00Z">
            <w:rPr>
              <w:ins w:id="373" w:author="Daniele Moltisanti" w:date="2017-10-06T20:35:00Z"/>
              <w:del w:id="374" w:author="Andrea Mafessoni" w:date="2017-10-13T18:36:00Z"/>
              <w:sz w:val="28"/>
              <w:szCs w:val="28"/>
              <w:lang w:val="en-GB"/>
            </w:rPr>
          </w:rPrChange>
        </w:rPr>
        <w:pPrChange w:id="375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76" w:author="Daniele Moltisanti" w:date="2017-10-06T20:35:00Z">
        <w:del w:id="377" w:author="Andrea Mafessoni" w:date="2017-10-13T18:36:00Z">
          <w:r w:rsidRPr="00602529" w:rsidDel="00846775">
            <w:rPr>
              <w:sz w:val="28"/>
              <w:szCs w:val="28"/>
              <w:lang w:val="en-GB"/>
              <w:rPrChange w:id="37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can change the scheduling proposed</w:delText>
          </w:r>
        </w:del>
      </w:ins>
    </w:p>
    <w:p w:rsidR="0094277E" w:rsidRPr="00602529" w:rsidDel="00846775" w:rsidRDefault="0094277E" w:rsidP="00602529">
      <w:pPr>
        <w:rPr>
          <w:ins w:id="379" w:author="Daniele Moltisanti" w:date="2017-10-06T20:39:00Z"/>
          <w:del w:id="380" w:author="Andrea Mafessoni" w:date="2017-10-13T18:36:00Z"/>
          <w:sz w:val="28"/>
          <w:szCs w:val="28"/>
          <w:lang w:val="en-GB"/>
          <w:rPrChange w:id="381" w:author="Andrea Mafessoni" w:date="2017-10-27T14:17:00Z">
            <w:rPr>
              <w:ins w:id="382" w:author="Daniele Moltisanti" w:date="2017-10-06T20:39:00Z"/>
              <w:del w:id="383" w:author="Andrea Mafessoni" w:date="2017-10-13T18:36:00Z"/>
              <w:sz w:val="28"/>
              <w:szCs w:val="28"/>
              <w:lang w:val="en-GB"/>
            </w:rPr>
          </w:rPrChange>
        </w:rPr>
        <w:pPrChange w:id="384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85" w:author="Daniele Moltisanti" w:date="2017-10-06T20:35:00Z">
        <w:del w:id="386" w:author="Andrea Mafessoni" w:date="2017-10-13T18:36:00Z">
          <w:r w:rsidRPr="00602529" w:rsidDel="00846775">
            <w:rPr>
              <w:sz w:val="28"/>
              <w:szCs w:val="28"/>
              <w:lang w:val="en-GB"/>
              <w:rPrChange w:id="38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can select in which preferences the scheduling based on</w:delText>
          </w:r>
        </w:del>
      </w:ins>
    </w:p>
    <w:p w:rsidR="00A21E9B" w:rsidRPr="00602529" w:rsidDel="00846775" w:rsidRDefault="00A21E9B" w:rsidP="00602529">
      <w:pPr>
        <w:rPr>
          <w:ins w:id="388" w:author="Daniele Moltisanti" w:date="2017-10-06T20:40:00Z"/>
          <w:del w:id="389" w:author="Andrea Mafessoni" w:date="2017-10-13T18:36:00Z"/>
          <w:sz w:val="28"/>
          <w:szCs w:val="28"/>
          <w:lang w:val="en-GB"/>
          <w:rPrChange w:id="390" w:author="Andrea Mafessoni" w:date="2017-10-27T14:17:00Z">
            <w:rPr>
              <w:ins w:id="391" w:author="Daniele Moltisanti" w:date="2017-10-06T20:40:00Z"/>
              <w:del w:id="392" w:author="Andrea Mafessoni" w:date="2017-10-13T18:36:00Z"/>
              <w:sz w:val="28"/>
              <w:szCs w:val="28"/>
              <w:lang w:val="en-GB"/>
            </w:rPr>
          </w:rPrChange>
        </w:rPr>
        <w:pPrChange w:id="393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94" w:author="Daniele Moltisanti" w:date="2017-10-06T20:40:00Z">
        <w:del w:id="395" w:author="Andrea Mafessoni" w:date="2017-10-13T18:36:00Z">
          <w:r w:rsidRPr="00602529" w:rsidDel="00846775">
            <w:rPr>
              <w:sz w:val="28"/>
              <w:szCs w:val="28"/>
              <w:lang w:val="en-GB"/>
              <w:rPrChange w:id="39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Notification of best proposal will be shown</w:delText>
          </w:r>
        </w:del>
      </w:ins>
    </w:p>
    <w:p w:rsidR="00170FDE" w:rsidRPr="00602529" w:rsidDel="00846775" w:rsidRDefault="00A21E9B" w:rsidP="00602529">
      <w:pPr>
        <w:rPr>
          <w:ins w:id="397" w:author="Daniele Moltisanti" w:date="2017-10-06T20:18:00Z"/>
          <w:del w:id="398" w:author="Andrea Mafessoni" w:date="2017-10-13T18:36:00Z"/>
          <w:sz w:val="28"/>
          <w:szCs w:val="28"/>
          <w:lang w:val="en-GB"/>
          <w:rPrChange w:id="399" w:author="Andrea Mafessoni" w:date="2017-10-27T14:17:00Z">
            <w:rPr>
              <w:ins w:id="400" w:author="Daniele Moltisanti" w:date="2017-10-06T20:18:00Z"/>
              <w:del w:id="401" w:author="Andrea Mafessoni" w:date="2017-10-13T18:36:00Z"/>
              <w:b/>
              <w:sz w:val="28"/>
              <w:szCs w:val="28"/>
            </w:rPr>
          </w:rPrChange>
        </w:rPr>
        <w:pPrChange w:id="40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03" w:author="Daniele Moltisanti" w:date="2017-10-06T20:40:00Z">
        <w:del w:id="404" w:author="Andrea Mafessoni" w:date="2017-10-13T18:36:00Z">
          <w:r w:rsidRPr="00602529" w:rsidDel="00846775">
            <w:rPr>
              <w:sz w:val="28"/>
              <w:szCs w:val="28"/>
              <w:lang w:val="en-GB"/>
              <w:rPrChange w:id="40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Notification of any problem that occurs will be shown</w:delText>
          </w:r>
        </w:del>
      </w:ins>
    </w:p>
    <w:p w:rsidR="00170FDE" w:rsidRPr="00602529" w:rsidDel="00846775" w:rsidRDefault="00740E0B" w:rsidP="00602529">
      <w:pPr>
        <w:rPr>
          <w:ins w:id="406" w:author="Daniele Moltisanti" w:date="2017-10-06T22:29:00Z"/>
          <w:del w:id="407" w:author="Andrea Mafessoni" w:date="2017-10-13T18:36:00Z"/>
          <w:sz w:val="28"/>
          <w:szCs w:val="28"/>
          <w:rPrChange w:id="408" w:author="Andrea Mafessoni" w:date="2017-10-27T14:17:00Z">
            <w:rPr>
              <w:ins w:id="409" w:author="Daniele Moltisanti" w:date="2017-10-06T22:29:00Z"/>
              <w:del w:id="410" w:author="Andrea Mafessoni" w:date="2017-10-13T18:36:00Z"/>
              <w:b/>
              <w:sz w:val="28"/>
              <w:szCs w:val="28"/>
            </w:rPr>
          </w:rPrChange>
        </w:rPr>
        <w:pPrChange w:id="41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del w:id="412" w:author="Andrea Mafessoni" w:date="2017-10-13T18:36:00Z">
        <w:r w:rsidRPr="00602529" w:rsidDel="00846775">
          <w:rPr>
            <w:sz w:val="28"/>
            <w:szCs w:val="28"/>
            <w:rPrChange w:id="413" w:author="Andrea Mafessoni" w:date="2017-10-27T14:17:00Z">
              <w:rPr>
                <w:b/>
                <w:sz w:val="28"/>
                <w:szCs w:val="28"/>
              </w:rPr>
            </w:rPrChange>
          </w:rPr>
          <w:delText>, Constrains</w:delText>
        </w:r>
      </w:del>
      <w:ins w:id="414" w:author="Daniele Moltisanti" w:date="2017-10-06T22:23:00Z">
        <w:del w:id="415" w:author="Andrea Mafessoni" w:date="2017-10-13T18:36:00Z">
          <w:r w:rsidR="00477017" w:rsidRPr="00602529" w:rsidDel="00846775">
            <w:rPr>
              <w:sz w:val="28"/>
              <w:szCs w:val="28"/>
              <w:rPrChange w:id="416" w:author="Andrea Mafessoni" w:date="2017-10-27T14:17:00Z">
                <w:rPr>
                  <w:b/>
                  <w:sz w:val="28"/>
                  <w:szCs w:val="28"/>
                </w:rPr>
              </w:rPrChange>
            </w:rPr>
            <w:delText>:</w:delText>
          </w:r>
        </w:del>
      </w:ins>
    </w:p>
    <w:p w:rsidR="00170FDE" w:rsidRPr="00602529" w:rsidDel="00846775" w:rsidRDefault="00170FDE" w:rsidP="00602529">
      <w:pPr>
        <w:rPr>
          <w:ins w:id="417" w:author="Daniele Moltisanti" w:date="2017-10-06T22:29:00Z"/>
          <w:del w:id="418" w:author="Andrea Mafessoni" w:date="2017-10-13T18:36:00Z"/>
          <w:sz w:val="28"/>
          <w:szCs w:val="28"/>
          <w:rPrChange w:id="419" w:author="Andrea Mafessoni" w:date="2017-10-27T14:17:00Z">
            <w:rPr>
              <w:ins w:id="420" w:author="Daniele Moltisanti" w:date="2017-10-06T22:29:00Z"/>
              <w:del w:id="421" w:author="Andrea Mafessoni" w:date="2017-10-13T18:36:00Z"/>
              <w:sz w:val="28"/>
              <w:szCs w:val="28"/>
            </w:rPr>
          </w:rPrChange>
        </w:rPr>
        <w:pPrChange w:id="42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23" w:author="Daniele Moltisanti" w:date="2017-10-06T22:29:00Z">
        <w:del w:id="424" w:author="Andrea Mafessoni" w:date="2017-10-13T18:36:00Z">
          <w:r w:rsidRPr="00602529" w:rsidDel="00846775">
            <w:rPr>
              <w:sz w:val="28"/>
              <w:szCs w:val="28"/>
              <w:rPrChange w:id="425" w:author="Andrea Mafessoni" w:date="2017-10-27T14:17:00Z">
                <w:rPr>
                  <w:sz w:val="28"/>
                  <w:szCs w:val="28"/>
                </w:rPr>
              </w:rPrChange>
            </w:rPr>
            <w:delText>Travlender+ requires:</w:delText>
          </w:r>
        </w:del>
      </w:ins>
    </w:p>
    <w:p w:rsidR="00170FDE" w:rsidRPr="00602529" w:rsidDel="00846775" w:rsidRDefault="00170FDE" w:rsidP="00602529">
      <w:pPr>
        <w:rPr>
          <w:ins w:id="426" w:author="Daniele Moltisanti" w:date="2017-10-06T22:31:00Z"/>
          <w:del w:id="427" w:author="Andrea Mafessoni" w:date="2017-10-13T18:36:00Z"/>
          <w:sz w:val="28"/>
          <w:szCs w:val="28"/>
          <w:lang w:val="en-GB"/>
          <w:rPrChange w:id="428" w:author="Andrea Mafessoni" w:date="2017-10-27T14:17:00Z">
            <w:rPr>
              <w:ins w:id="429" w:author="Daniele Moltisanti" w:date="2017-10-06T22:31:00Z"/>
              <w:del w:id="430" w:author="Andrea Mafessoni" w:date="2017-10-13T18:36:00Z"/>
              <w:sz w:val="28"/>
              <w:szCs w:val="28"/>
            </w:rPr>
          </w:rPrChange>
        </w:rPr>
        <w:pPrChange w:id="43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32" w:author="Daniele Moltisanti" w:date="2017-10-06T22:31:00Z">
        <w:del w:id="433" w:author="Andrea Mafessoni" w:date="2017-10-13T18:36:00Z">
          <w:r w:rsidRPr="00602529" w:rsidDel="00846775">
            <w:rPr>
              <w:sz w:val="28"/>
              <w:szCs w:val="28"/>
              <w:lang w:val="en-GB"/>
              <w:rPrChange w:id="434" w:author="Andrea Mafessoni" w:date="2017-10-27T14:17:00Z">
                <w:rPr>
                  <w:sz w:val="28"/>
                  <w:szCs w:val="28"/>
                </w:rPr>
              </w:rPrChange>
            </w:rPr>
            <w:delText>Internet connection enable</w:delText>
          </w:r>
        </w:del>
      </w:ins>
      <w:ins w:id="435" w:author="Daniele Moltisanti" w:date="2017-10-09T10:42:00Z">
        <w:del w:id="436" w:author="Andrea Mafessoni" w:date="2017-10-13T18:36:00Z">
          <w:r w:rsidR="008A5817" w:rsidRPr="00602529" w:rsidDel="00846775">
            <w:rPr>
              <w:sz w:val="28"/>
              <w:szCs w:val="28"/>
              <w:lang w:val="en-GB"/>
              <w:rPrChange w:id="43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</w:delText>
          </w:r>
        </w:del>
      </w:ins>
      <w:ins w:id="438" w:author="Daniele Moltisanti" w:date="2017-10-06T22:31:00Z">
        <w:del w:id="439" w:author="Andrea Mafessoni" w:date="2017-10-13T18:36:00Z">
          <w:r w:rsidRPr="00602529" w:rsidDel="00846775">
            <w:rPr>
              <w:sz w:val="28"/>
              <w:szCs w:val="28"/>
              <w:lang w:val="en-GB"/>
              <w:rPrChange w:id="440" w:author="Andrea Mafessoni" w:date="2017-10-27T14:17:00Z">
                <w:rPr>
                  <w:sz w:val="28"/>
                  <w:szCs w:val="28"/>
                </w:rPr>
              </w:rPrChange>
            </w:rPr>
            <w:delText xml:space="preserve"> on own device</w:delText>
          </w:r>
        </w:del>
      </w:ins>
    </w:p>
    <w:p w:rsidR="00170FDE" w:rsidRPr="00602529" w:rsidDel="00846775" w:rsidRDefault="00170FDE" w:rsidP="00602529">
      <w:pPr>
        <w:rPr>
          <w:ins w:id="441" w:author="Daniele Moltisanti" w:date="2017-10-06T22:32:00Z"/>
          <w:del w:id="442" w:author="Andrea Mafessoni" w:date="2017-10-13T18:36:00Z"/>
          <w:sz w:val="28"/>
          <w:szCs w:val="28"/>
          <w:lang w:val="en-GB"/>
          <w:rPrChange w:id="443" w:author="Andrea Mafessoni" w:date="2017-10-27T14:17:00Z">
            <w:rPr>
              <w:ins w:id="444" w:author="Daniele Moltisanti" w:date="2017-10-06T22:32:00Z"/>
              <w:del w:id="445" w:author="Andrea Mafessoni" w:date="2017-10-13T18:36:00Z"/>
              <w:sz w:val="28"/>
              <w:szCs w:val="28"/>
              <w:lang w:val="en-GB"/>
            </w:rPr>
          </w:rPrChange>
        </w:rPr>
        <w:pPrChange w:id="446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7" w:author="Daniele Moltisanti" w:date="2017-10-06T22:32:00Z">
        <w:del w:id="448" w:author="Andrea Mafessoni" w:date="2017-10-13T18:36:00Z">
          <w:r w:rsidRPr="00602529" w:rsidDel="00846775">
            <w:rPr>
              <w:sz w:val="28"/>
              <w:szCs w:val="28"/>
              <w:lang w:val="en-GB"/>
              <w:rPrChange w:id="44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GPS available on own device</w:delText>
          </w:r>
        </w:del>
      </w:ins>
    </w:p>
    <w:p w:rsidR="00170FDE" w:rsidRPr="00602529" w:rsidDel="00846775" w:rsidRDefault="00170FDE" w:rsidP="00602529">
      <w:pPr>
        <w:rPr>
          <w:ins w:id="450" w:author="Daniele Moltisanti" w:date="2017-10-07T10:58:00Z"/>
          <w:del w:id="451" w:author="Andrea Mafessoni" w:date="2017-10-13T18:36:00Z"/>
          <w:sz w:val="28"/>
          <w:szCs w:val="28"/>
          <w:lang w:val="en-GB"/>
          <w:rPrChange w:id="452" w:author="Andrea Mafessoni" w:date="2017-10-27T14:17:00Z">
            <w:rPr>
              <w:ins w:id="453" w:author="Daniele Moltisanti" w:date="2017-10-07T10:58:00Z"/>
              <w:del w:id="454" w:author="Andrea Mafessoni" w:date="2017-10-13T18:36:00Z"/>
              <w:sz w:val="28"/>
              <w:szCs w:val="28"/>
              <w:lang w:val="en-GB"/>
            </w:rPr>
          </w:rPrChange>
        </w:rPr>
        <w:pPrChange w:id="455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56" w:author="Daniele Moltisanti" w:date="2017-10-06T22:33:00Z">
        <w:del w:id="457" w:author="Andrea Mafessoni" w:date="2017-10-13T18:36:00Z">
          <w:r w:rsidRPr="00602529" w:rsidDel="00846775">
            <w:rPr>
              <w:sz w:val="28"/>
              <w:szCs w:val="28"/>
              <w:lang w:val="en-GB"/>
              <w:rPrChange w:id="45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Login during the first access</w:delText>
          </w:r>
        </w:del>
      </w:ins>
    </w:p>
    <w:p w:rsidR="007776BA" w:rsidRPr="00602529" w:rsidDel="00846775" w:rsidRDefault="007776BA" w:rsidP="00602529">
      <w:pPr>
        <w:rPr>
          <w:ins w:id="459" w:author="Daniele Moltisanti" w:date="2017-10-07T10:59:00Z"/>
          <w:del w:id="460" w:author="Andrea Mafessoni" w:date="2017-10-13T18:36:00Z"/>
          <w:sz w:val="28"/>
          <w:szCs w:val="28"/>
          <w:lang w:val="en-GB"/>
          <w:rPrChange w:id="461" w:author="Andrea Mafessoni" w:date="2017-10-27T14:17:00Z">
            <w:rPr>
              <w:ins w:id="462" w:author="Daniele Moltisanti" w:date="2017-10-07T10:59:00Z"/>
              <w:del w:id="463" w:author="Andrea Mafessoni" w:date="2017-10-13T18:36:00Z"/>
              <w:sz w:val="28"/>
              <w:szCs w:val="28"/>
              <w:lang w:val="en-GB"/>
            </w:rPr>
          </w:rPrChange>
        </w:rPr>
        <w:pPrChange w:id="464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65" w:author="Daniele Moltisanti" w:date="2017-10-07T10:59:00Z">
        <w:del w:id="466" w:author="Andrea Mafessoni" w:date="2017-10-13T18:36:00Z">
          <w:r w:rsidRPr="00602529" w:rsidDel="00846775">
            <w:rPr>
              <w:sz w:val="28"/>
              <w:szCs w:val="28"/>
              <w:lang w:val="en-GB"/>
              <w:rPrChange w:id="46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Initially registration with an account</w:delText>
          </w:r>
        </w:del>
      </w:ins>
    </w:p>
    <w:p w:rsidR="007776BA" w:rsidRPr="00602529" w:rsidDel="00846775" w:rsidRDefault="007776BA" w:rsidP="00602529">
      <w:pPr>
        <w:rPr>
          <w:ins w:id="468" w:author="Daniele Moltisanti" w:date="2017-10-09T10:37:00Z"/>
          <w:del w:id="469" w:author="Andrea Mafessoni" w:date="2017-10-13T18:36:00Z"/>
          <w:sz w:val="28"/>
          <w:szCs w:val="28"/>
          <w:lang w:val="en-GB"/>
          <w:rPrChange w:id="470" w:author="Andrea Mafessoni" w:date="2017-10-27T14:17:00Z">
            <w:rPr>
              <w:ins w:id="471" w:author="Daniele Moltisanti" w:date="2017-10-09T10:37:00Z"/>
              <w:del w:id="472" w:author="Andrea Mafessoni" w:date="2017-10-13T18:36:00Z"/>
              <w:sz w:val="28"/>
              <w:szCs w:val="28"/>
              <w:lang w:val="en-GB"/>
            </w:rPr>
          </w:rPrChange>
        </w:rPr>
        <w:pPrChange w:id="473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74" w:author="Daniele Moltisanti" w:date="2017-10-07T11:00:00Z">
        <w:del w:id="475" w:author="Andrea Mafessoni" w:date="2017-10-13T18:36:00Z">
          <w:r w:rsidRPr="00602529" w:rsidDel="00846775">
            <w:rPr>
              <w:sz w:val="28"/>
              <w:szCs w:val="28"/>
              <w:lang w:val="en-GB"/>
              <w:rPrChange w:id="47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Android device</w:delText>
          </w:r>
        </w:del>
      </w:ins>
    </w:p>
    <w:p w:rsidR="008A5817" w:rsidRPr="00602529" w:rsidDel="00846775" w:rsidRDefault="008A5817" w:rsidP="00602529">
      <w:pPr>
        <w:rPr>
          <w:ins w:id="477" w:author="Daniele Moltisanti" w:date="2017-10-07T11:28:00Z"/>
          <w:del w:id="478" w:author="Andrea Mafessoni" w:date="2017-10-13T18:36:00Z"/>
          <w:sz w:val="28"/>
          <w:szCs w:val="28"/>
          <w:lang w:val="en-GB"/>
          <w:rPrChange w:id="479" w:author="Andrea Mafessoni" w:date="2017-10-27T14:17:00Z">
            <w:rPr>
              <w:ins w:id="480" w:author="Daniele Moltisanti" w:date="2017-10-07T11:28:00Z"/>
              <w:del w:id="481" w:author="Andrea Mafessoni" w:date="2017-10-13T18:36:00Z"/>
              <w:sz w:val="28"/>
              <w:szCs w:val="28"/>
              <w:lang w:val="en-GB"/>
            </w:rPr>
          </w:rPrChange>
        </w:rPr>
        <w:pPrChange w:id="48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83" w:author="Daniele Moltisanti" w:date="2017-10-09T10:37:00Z">
        <w:del w:id="484" w:author="Andrea Mafessoni" w:date="2017-10-13T18:36:00Z">
          <w:r w:rsidRPr="00602529" w:rsidDel="00846775">
            <w:rPr>
              <w:sz w:val="28"/>
              <w:szCs w:val="28"/>
              <w:lang w:val="en-GB"/>
              <w:rPrChange w:id="48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Milano</w:delText>
          </w:r>
        </w:del>
      </w:ins>
      <w:ins w:id="486" w:author="Daniele Moltisanti" w:date="2017-10-10T16:24:00Z">
        <w:del w:id="487" w:author="Andrea Mafessoni" w:date="2017-10-13T18:36:00Z">
          <w:r w:rsidR="00364F8C" w:rsidRPr="00602529" w:rsidDel="00846775">
            <w:rPr>
              <w:sz w:val="28"/>
              <w:szCs w:val="28"/>
              <w:lang w:val="en-GB"/>
              <w:rPrChange w:id="48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as the default city</w:delText>
          </w:r>
        </w:del>
      </w:ins>
    </w:p>
    <w:p w:rsidR="00866286" w:rsidRPr="00602529" w:rsidDel="00846775" w:rsidRDefault="00866286" w:rsidP="00602529">
      <w:pPr>
        <w:rPr>
          <w:ins w:id="489" w:author="Daniele Moltisanti" w:date="2017-10-10T16:24:00Z"/>
          <w:del w:id="490" w:author="Andrea Mafessoni" w:date="2017-10-13T18:36:00Z"/>
          <w:sz w:val="28"/>
          <w:szCs w:val="28"/>
          <w:lang w:val="en-GB"/>
          <w:rPrChange w:id="491" w:author="Andrea Mafessoni" w:date="2017-10-27T14:17:00Z">
            <w:rPr>
              <w:ins w:id="492" w:author="Daniele Moltisanti" w:date="2017-10-10T16:24:00Z"/>
              <w:del w:id="493" w:author="Andrea Mafessoni" w:date="2017-10-13T18:36:00Z"/>
              <w:sz w:val="28"/>
              <w:szCs w:val="28"/>
              <w:lang w:val="en-GB"/>
            </w:rPr>
          </w:rPrChange>
        </w:rPr>
        <w:pPrChange w:id="494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95" w:author="Daniele Moltisanti" w:date="2017-10-07T11:28:00Z">
        <w:del w:id="496" w:author="Andrea Mafessoni" w:date="2017-10-13T18:36:00Z">
          <w:r w:rsidRPr="00602529" w:rsidDel="00846775">
            <w:rPr>
              <w:sz w:val="28"/>
              <w:szCs w:val="28"/>
              <w:lang w:val="en-GB"/>
              <w:rPrChange w:id="49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30 Mb</w:delText>
          </w:r>
        </w:del>
      </w:ins>
      <w:ins w:id="498" w:author="Daniele Moltisanti" w:date="2017-10-07T11:29:00Z">
        <w:del w:id="499" w:author="Andrea Mafessoni" w:date="2017-10-13T18:36:00Z">
          <w:r w:rsidRPr="00602529" w:rsidDel="00846775">
            <w:rPr>
              <w:sz w:val="28"/>
              <w:szCs w:val="28"/>
              <w:lang w:val="en-GB"/>
              <w:rPrChange w:id="50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(?)</w:delText>
          </w:r>
        </w:del>
      </w:ins>
      <w:ins w:id="501" w:author="Daniele Moltisanti" w:date="2017-10-07T11:28:00Z">
        <w:del w:id="502" w:author="Andrea Mafessoni" w:date="2017-10-13T18:36:00Z">
          <w:r w:rsidRPr="00602529" w:rsidDel="00846775">
            <w:rPr>
              <w:sz w:val="28"/>
              <w:szCs w:val="28"/>
              <w:lang w:val="en-GB"/>
              <w:rPrChange w:id="50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504" w:author="Daniele Moltisanti" w:date="2017-10-07T11:29:00Z">
        <w:del w:id="505" w:author="Andrea Mafessoni" w:date="2017-10-13T18:36:00Z">
          <w:r w:rsidRPr="00602529" w:rsidDel="00846775">
            <w:rPr>
              <w:sz w:val="28"/>
              <w:szCs w:val="28"/>
              <w:lang w:val="en-GB"/>
              <w:rPrChange w:id="50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of storage memory </w:delText>
          </w:r>
        </w:del>
      </w:ins>
      <w:ins w:id="507" w:author="Daniele Moltisanti" w:date="2017-10-09T10:42:00Z">
        <w:del w:id="508" w:author="Andrea Mafessoni" w:date="2017-10-13T18:36:00Z">
          <w:r w:rsidR="00C16AB0" w:rsidRPr="00602529" w:rsidDel="00846775">
            <w:rPr>
              <w:sz w:val="28"/>
              <w:szCs w:val="28"/>
              <w:lang w:val="en-GB"/>
              <w:rPrChange w:id="50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available </w:delText>
          </w:r>
        </w:del>
      </w:ins>
      <w:ins w:id="510" w:author="Daniele Moltisanti" w:date="2017-10-07T11:28:00Z">
        <w:del w:id="511" w:author="Andrea Mafessoni" w:date="2017-10-13T18:36:00Z">
          <w:r w:rsidRPr="00602529" w:rsidDel="00846775">
            <w:rPr>
              <w:sz w:val="28"/>
              <w:szCs w:val="28"/>
              <w:lang w:val="en-GB"/>
              <w:rPrChange w:id="51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on own devise</w:delText>
          </w:r>
        </w:del>
      </w:ins>
      <w:ins w:id="513" w:author="Daniele Moltisanti" w:date="2017-10-07T11:29:00Z">
        <w:del w:id="514" w:author="Andrea Mafessoni" w:date="2017-10-13T18:36:00Z">
          <w:r w:rsidRPr="00602529" w:rsidDel="00846775">
            <w:rPr>
              <w:sz w:val="28"/>
              <w:szCs w:val="28"/>
              <w:lang w:val="en-GB"/>
              <w:rPrChange w:id="51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to be installed</w:delText>
          </w:r>
        </w:del>
      </w:ins>
    </w:p>
    <w:p w:rsidR="00273426" w:rsidRPr="00602529" w:rsidDel="00846775" w:rsidRDefault="00273426" w:rsidP="00602529">
      <w:pPr>
        <w:rPr>
          <w:ins w:id="516" w:author="Daniele Moltisanti" w:date="2017-10-10T16:50:00Z"/>
          <w:del w:id="517" w:author="Andrea Mafessoni" w:date="2017-10-13T18:36:00Z"/>
          <w:sz w:val="28"/>
          <w:szCs w:val="28"/>
          <w:lang w:val="en-GB"/>
          <w:rPrChange w:id="518" w:author="Andrea Mafessoni" w:date="2017-10-27T14:17:00Z">
            <w:rPr>
              <w:ins w:id="519" w:author="Daniele Moltisanti" w:date="2017-10-10T16:50:00Z"/>
              <w:del w:id="520" w:author="Andrea Mafessoni" w:date="2017-10-13T18:36:00Z"/>
              <w:sz w:val="28"/>
              <w:szCs w:val="28"/>
              <w:lang w:val="en-GB"/>
            </w:rPr>
          </w:rPrChange>
        </w:rPr>
        <w:pPrChange w:id="52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602529" w:rsidDel="00846775" w:rsidRDefault="00193312" w:rsidP="00602529">
      <w:pPr>
        <w:rPr>
          <w:ins w:id="522" w:author="Daniele Moltisanti" w:date="2017-10-10T16:50:00Z"/>
          <w:del w:id="523" w:author="Andrea Mafessoni" w:date="2017-10-13T18:36:00Z"/>
          <w:sz w:val="28"/>
          <w:szCs w:val="28"/>
          <w:lang w:val="en-GB"/>
          <w:rPrChange w:id="524" w:author="Andrea Mafessoni" w:date="2017-10-27T14:17:00Z">
            <w:rPr>
              <w:ins w:id="525" w:author="Daniele Moltisanti" w:date="2017-10-10T16:50:00Z"/>
              <w:del w:id="526" w:author="Andrea Mafessoni" w:date="2017-10-13T18:36:00Z"/>
              <w:sz w:val="28"/>
              <w:szCs w:val="28"/>
              <w:lang w:val="en-GB"/>
            </w:rPr>
          </w:rPrChange>
        </w:rPr>
        <w:pPrChange w:id="527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602529" w:rsidDel="00C826C9" w:rsidRDefault="00193312" w:rsidP="00602529">
      <w:pPr>
        <w:rPr>
          <w:ins w:id="528" w:author="Daniele Moltisanti" w:date="2017-10-10T16:53:00Z"/>
          <w:del w:id="529" w:author="Andrea Mafessoni" w:date="2017-10-26T11:44:00Z"/>
          <w:sz w:val="28"/>
          <w:szCs w:val="28"/>
          <w:lang w:val="en-GB"/>
          <w:rPrChange w:id="530" w:author="Andrea Mafessoni" w:date="2017-10-27T14:17:00Z">
            <w:rPr>
              <w:ins w:id="531" w:author="Daniele Moltisanti" w:date="2017-10-10T16:53:00Z"/>
              <w:del w:id="532" w:author="Andrea Mafessoni" w:date="2017-10-26T11:44:00Z"/>
              <w:sz w:val="28"/>
              <w:szCs w:val="28"/>
              <w:lang w:val="en-GB"/>
            </w:rPr>
          </w:rPrChange>
        </w:rPr>
        <w:pPrChange w:id="533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34" w:author="Daniele Moltisanti" w:date="2017-10-10T16:50:00Z">
        <w:del w:id="535" w:author="Andrea Mafessoni" w:date="2017-10-26T11:44:00Z">
          <w:r w:rsidRPr="00602529" w:rsidDel="00C826C9">
            <w:rPr>
              <w:sz w:val="28"/>
              <w:szCs w:val="28"/>
              <w:lang w:val="en-GB"/>
              <w:rPrChange w:id="536" w:author="Andrea Mafessoni" w:date="2017-10-27T14:17:00Z">
                <w:rPr>
                  <w:lang w:val="en-GB"/>
                </w:rPr>
              </w:rPrChange>
            </w:rPr>
            <w:delText>Functional Requirements</w:delText>
          </w:r>
        </w:del>
      </w:ins>
    </w:p>
    <w:p w:rsidR="00193312" w:rsidRPr="00602529" w:rsidDel="00C826C9" w:rsidRDefault="00193312" w:rsidP="00602529">
      <w:pPr>
        <w:rPr>
          <w:ins w:id="537" w:author="Daniele Moltisanti" w:date="2017-10-10T16:51:00Z"/>
          <w:del w:id="538" w:author="Andrea Mafessoni" w:date="2017-10-26T11:44:00Z"/>
          <w:sz w:val="28"/>
          <w:szCs w:val="28"/>
          <w:u w:val="single"/>
          <w:lang w:val="en-GB"/>
          <w:rPrChange w:id="539" w:author="Andrea Mafessoni" w:date="2017-10-27T14:17:00Z">
            <w:rPr>
              <w:ins w:id="540" w:author="Daniele Moltisanti" w:date="2017-10-10T16:51:00Z"/>
              <w:del w:id="541" w:author="Andrea Mafessoni" w:date="2017-10-26T11:44:00Z"/>
              <w:sz w:val="28"/>
              <w:szCs w:val="28"/>
              <w:lang w:val="en-GB"/>
            </w:rPr>
          </w:rPrChange>
        </w:rPr>
        <w:pPrChange w:id="54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D0341" w:rsidRPr="00602529" w:rsidDel="00C826C9" w:rsidRDefault="00B36C20" w:rsidP="00602529">
      <w:pPr>
        <w:rPr>
          <w:ins w:id="543" w:author="Daniele Moltisanti" w:date="2017-10-10T16:55:00Z"/>
          <w:del w:id="544" w:author="Andrea Mafessoni" w:date="2017-10-26T11:44:00Z"/>
          <w:sz w:val="28"/>
          <w:szCs w:val="28"/>
          <w:lang w:val="en-GB"/>
          <w:rPrChange w:id="545" w:author="Andrea Mafessoni" w:date="2017-10-27T14:17:00Z">
            <w:rPr>
              <w:ins w:id="546" w:author="Daniele Moltisanti" w:date="2017-10-10T16:55:00Z"/>
              <w:del w:id="547" w:author="Andrea Mafessoni" w:date="2017-10-26T11:44:00Z"/>
              <w:sz w:val="28"/>
              <w:szCs w:val="28"/>
              <w:lang w:val="en-GB"/>
            </w:rPr>
          </w:rPrChange>
        </w:rPr>
        <w:pPrChange w:id="548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49" w:author="Daniele Moltisanti" w:date="2017-10-11T14:07:00Z">
        <w:del w:id="550" w:author="Andrea Mafessoni" w:date="2017-10-26T11:44:00Z">
          <w:r w:rsidRPr="00602529" w:rsidDel="00C826C9">
            <w:rPr>
              <w:sz w:val="28"/>
              <w:szCs w:val="28"/>
              <w:lang w:val="en-GB"/>
              <w:rPrChange w:id="55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[</w:delText>
          </w:r>
          <w:r w:rsidR="00695506" w:rsidRPr="00602529" w:rsidDel="00C826C9">
            <w:rPr>
              <w:sz w:val="28"/>
              <w:szCs w:val="28"/>
              <w:lang w:val="en-GB"/>
              <w:rPrChange w:id="55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G</w:delText>
          </w:r>
          <w:r w:rsidR="00695506" w:rsidRPr="00602529" w:rsidDel="00C826C9">
            <w:rPr>
              <w:sz w:val="28"/>
              <w:szCs w:val="28"/>
              <w:lang w:val="en-GB"/>
              <w:rPrChange w:id="553" w:author="Andrea Mafessoni" w:date="2017-10-27T14:17:00Z">
                <w:rPr>
                  <w:sz w:val="20"/>
                  <w:szCs w:val="20"/>
                  <w:lang w:val="en-GB"/>
                </w:rPr>
              </w:rPrChange>
            </w:rPr>
            <w:delText>1</w:delText>
          </w:r>
          <w:r w:rsidRPr="00602529" w:rsidDel="00C826C9">
            <w:rPr>
              <w:sz w:val="28"/>
              <w:szCs w:val="28"/>
              <w:lang w:val="en-GB"/>
              <w:rPrChange w:id="55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]</w:delText>
          </w:r>
          <w:r w:rsidR="00695506" w:rsidRPr="00602529" w:rsidDel="00C826C9">
            <w:rPr>
              <w:sz w:val="28"/>
              <w:szCs w:val="28"/>
              <w:lang w:val="en-GB"/>
              <w:rPrChange w:id="55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Allow </w:delText>
          </w:r>
        </w:del>
      </w:ins>
      <w:ins w:id="556" w:author="Daniele Moltisanti" w:date="2017-10-11T14:17:00Z">
        <w:del w:id="557" w:author="Andrea Mafessoni" w:date="2017-10-26T11:44:00Z">
          <w:r w:rsidR="00695506" w:rsidRPr="00602529" w:rsidDel="00C826C9">
            <w:rPr>
              <w:sz w:val="28"/>
              <w:szCs w:val="28"/>
              <w:lang w:val="en-GB"/>
              <w:rPrChange w:id="558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</w:delText>
          </w:r>
        </w:del>
      </w:ins>
      <w:ins w:id="559" w:author="Daniele Moltisanti" w:date="2017-10-11T14:07:00Z">
        <w:del w:id="560" w:author="Andrea Mafessoni" w:date="2017-10-26T11:44:00Z">
          <w:r w:rsidR="00695506" w:rsidRPr="00602529" w:rsidDel="00C826C9">
            <w:rPr>
              <w:sz w:val="28"/>
              <w:szCs w:val="28"/>
              <w:lang w:val="en-GB"/>
              <w:rPrChange w:id="56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562" w:author="Daniele Moltisanti" w:date="2017-10-11T14:26:00Z">
        <w:del w:id="563" w:author="Andrea Mafessoni" w:date="2017-10-13T19:04:00Z">
          <w:r w:rsidR="004C6578" w:rsidRPr="00602529" w:rsidDel="008C5161">
            <w:rPr>
              <w:sz w:val="28"/>
              <w:szCs w:val="28"/>
              <w:lang w:val="en-GB"/>
              <w:rPrChange w:id="564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g</w:delText>
          </w:r>
        </w:del>
        <w:del w:id="565" w:author="Andrea Mafessoni" w:date="2017-10-26T11:44:00Z">
          <w:r w:rsidR="004C6578" w:rsidRPr="00602529" w:rsidDel="00C826C9">
            <w:rPr>
              <w:sz w:val="28"/>
              <w:szCs w:val="28"/>
              <w:lang w:val="en-GB"/>
              <w:rPrChange w:id="566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uest</w:delText>
          </w:r>
        </w:del>
      </w:ins>
      <w:ins w:id="567" w:author="Daniele Moltisanti" w:date="2017-10-11T14:08:00Z">
        <w:del w:id="568" w:author="Andrea Mafessoni" w:date="2017-10-26T11:44:00Z">
          <w:r w:rsidR="00695506" w:rsidRPr="00602529" w:rsidDel="00C826C9">
            <w:rPr>
              <w:sz w:val="28"/>
              <w:szCs w:val="28"/>
              <w:lang w:val="en-GB"/>
              <w:rPrChange w:id="56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to </w:delText>
          </w:r>
        </w:del>
      </w:ins>
      <w:ins w:id="570" w:author="Daniele Moltisanti" w:date="2017-10-11T15:01:00Z">
        <w:del w:id="571" w:author="Andrea Mafessoni" w:date="2017-10-13T18:54:00Z">
          <w:r w:rsidR="009E71DC" w:rsidRPr="00602529" w:rsidDel="001D0341">
            <w:rPr>
              <w:sz w:val="28"/>
              <w:szCs w:val="28"/>
              <w:lang w:val="en-GB"/>
              <w:rPrChange w:id="572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register a</w:delText>
          </w:r>
        </w:del>
      </w:ins>
      <w:ins w:id="573" w:author="Daniele Moltisanti" w:date="2017-10-11T14:08:00Z">
        <w:del w:id="574" w:author="Andrea Mafessoni" w:date="2017-10-13T18:54:00Z">
          <w:r w:rsidR="00695506" w:rsidRPr="00602529" w:rsidDel="001D0341">
            <w:rPr>
              <w:sz w:val="28"/>
              <w:szCs w:val="28"/>
              <w:lang w:val="en-GB"/>
              <w:rPrChange w:id="57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576" w:author="Daniele Moltisanti" w:date="2017-10-11T14:10:00Z">
        <w:del w:id="577" w:author="Andrea Mafessoni" w:date="2017-10-13T18:54:00Z">
          <w:r w:rsidR="00695506" w:rsidRPr="00602529" w:rsidDel="001D0341">
            <w:rPr>
              <w:sz w:val="28"/>
              <w:szCs w:val="28"/>
              <w:lang w:val="en-GB"/>
              <w:rPrChange w:id="57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Travlendar </w:delText>
          </w:r>
        </w:del>
      </w:ins>
      <w:ins w:id="579" w:author="Daniele Moltisanti" w:date="2017-10-11T15:02:00Z">
        <w:del w:id="580" w:author="Andrea Mafessoni" w:date="2017-10-13T18:54:00Z">
          <w:r w:rsidR="009E71DC" w:rsidRPr="00602529" w:rsidDel="001D0341">
            <w:rPr>
              <w:sz w:val="28"/>
              <w:szCs w:val="28"/>
              <w:lang w:val="en-GB"/>
              <w:rPrChange w:id="581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account</w:delText>
          </w:r>
        </w:del>
      </w:ins>
      <w:ins w:id="582" w:author="Daniele Moltisanti" w:date="2017-10-11T14:10:00Z">
        <w:del w:id="583" w:author="Andrea Mafessoni" w:date="2017-10-26T11:44:00Z">
          <w:r w:rsidR="00695506" w:rsidRPr="00602529" w:rsidDel="00C826C9">
            <w:rPr>
              <w:sz w:val="28"/>
              <w:szCs w:val="28"/>
              <w:lang w:val="en-GB"/>
              <w:rPrChange w:id="58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</w:p>
    <w:p w:rsidR="00D1424C" w:rsidRPr="00602529" w:rsidDel="00C826C9" w:rsidRDefault="00C14ABD" w:rsidP="00602529">
      <w:pPr>
        <w:rPr>
          <w:ins w:id="585" w:author="Daniele Moltisanti" w:date="2017-10-11T15:43:00Z"/>
          <w:del w:id="586" w:author="Andrea Mafessoni" w:date="2017-10-26T11:44:00Z"/>
          <w:sz w:val="28"/>
          <w:szCs w:val="28"/>
          <w:lang w:val="en-GB"/>
          <w:rPrChange w:id="587" w:author="Andrea Mafessoni" w:date="2017-10-27T14:17:00Z">
            <w:rPr>
              <w:ins w:id="588" w:author="Daniele Moltisanti" w:date="2017-10-11T15:43:00Z"/>
              <w:del w:id="589" w:author="Andrea Mafessoni" w:date="2017-10-26T11:44:00Z"/>
              <w:sz w:val="28"/>
              <w:szCs w:val="28"/>
              <w:lang w:val="en-GB"/>
            </w:rPr>
          </w:rPrChange>
        </w:rPr>
        <w:pPrChange w:id="59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91" w:author="Daniele Moltisanti" w:date="2017-10-11T15:45:00Z">
        <w:del w:id="592" w:author="Andrea Mafessoni" w:date="2017-10-26T11:44:00Z">
          <w:r w:rsidRPr="00602529" w:rsidDel="00C826C9">
            <w:rPr>
              <w:sz w:val="28"/>
              <w:szCs w:val="28"/>
              <w:lang w:val="en-GB"/>
              <w:rPrChange w:id="59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 </w:delText>
          </w:r>
        </w:del>
      </w:ins>
      <w:ins w:id="594" w:author="Daniele Moltisanti" w:date="2017-10-11T15:46:00Z">
        <w:del w:id="595" w:author="Andrea Mafessoni" w:date="2017-10-26T11:44:00Z">
          <w:r w:rsidR="002C7597" w:rsidRPr="00602529" w:rsidDel="00C826C9">
            <w:rPr>
              <w:sz w:val="28"/>
              <w:szCs w:val="28"/>
              <w:lang w:val="en-GB"/>
              <w:rPrChange w:id="59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system must</w:delText>
          </w:r>
          <w:r w:rsidRPr="00602529" w:rsidDel="00C826C9">
            <w:rPr>
              <w:sz w:val="28"/>
              <w:szCs w:val="28"/>
              <w:lang w:val="en-GB"/>
              <w:rPrChange w:id="59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  <w:r w:rsidR="002C7597" w:rsidRPr="00602529" w:rsidDel="00C826C9">
            <w:rPr>
              <w:sz w:val="28"/>
              <w:szCs w:val="28"/>
              <w:lang w:val="en-GB"/>
              <w:rPrChange w:id="59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require a </w:delText>
          </w:r>
        </w:del>
      </w:ins>
      <w:ins w:id="599" w:author="Daniele Moltisanti" w:date="2017-10-10T16:56:00Z">
        <w:del w:id="600" w:author="Andrea Mafessoni" w:date="2017-10-26T11:44:00Z">
          <w:r w:rsidR="002C7597" w:rsidRPr="00602529" w:rsidDel="00C826C9">
            <w:rPr>
              <w:sz w:val="28"/>
              <w:szCs w:val="28"/>
              <w:lang w:val="en-GB"/>
              <w:rPrChange w:id="60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valid email address and password or a </w:delText>
          </w:r>
        </w:del>
      </w:ins>
      <w:ins w:id="602" w:author="Daniele Moltisanti" w:date="2017-10-11T15:48:00Z">
        <w:del w:id="603" w:author="Andrea Mafessoni" w:date="2017-10-13T18:52:00Z">
          <w:r w:rsidR="002C7597" w:rsidRPr="00602529" w:rsidDel="001D0341">
            <w:rPr>
              <w:sz w:val="28"/>
              <w:szCs w:val="28"/>
              <w:lang w:val="en-GB"/>
              <w:rPrChange w:id="60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connection</w:delText>
          </w:r>
        </w:del>
      </w:ins>
      <w:ins w:id="605" w:author="Daniele Moltisanti" w:date="2017-10-10T16:56:00Z">
        <w:del w:id="606" w:author="Andrea Mafessoni" w:date="2017-10-26T11:44:00Z">
          <w:r w:rsidR="002C7597" w:rsidRPr="00602529" w:rsidDel="00C826C9">
            <w:rPr>
              <w:sz w:val="28"/>
              <w:szCs w:val="28"/>
              <w:lang w:val="en-GB"/>
              <w:rPrChange w:id="60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del w:id="608" w:author="Andrea Mafessoni" w:date="2017-10-13T18:52:00Z">
          <w:r w:rsidR="002C7597" w:rsidRPr="00602529" w:rsidDel="001D0341">
            <w:rPr>
              <w:sz w:val="28"/>
              <w:szCs w:val="28"/>
              <w:lang w:val="en-GB"/>
              <w:rPrChange w:id="60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to</w:delText>
          </w:r>
        </w:del>
        <w:del w:id="610" w:author="Andrea Mafessoni" w:date="2017-10-26T11:44:00Z">
          <w:r w:rsidR="002C7597" w:rsidRPr="00602529" w:rsidDel="00C826C9">
            <w:rPr>
              <w:sz w:val="28"/>
              <w:szCs w:val="28"/>
              <w:lang w:val="en-GB"/>
              <w:rPrChange w:id="61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an </w:delText>
          </w:r>
        </w:del>
      </w:ins>
      <w:ins w:id="612" w:author="Daniele Moltisanti" w:date="2017-10-11T15:13:00Z">
        <w:del w:id="613" w:author="Andrea Mafessoni" w:date="2017-10-26T11:44:00Z">
          <w:r w:rsidR="00347D26" w:rsidRPr="00602529" w:rsidDel="00C826C9">
            <w:rPr>
              <w:sz w:val="28"/>
              <w:szCs w:val="28"/>
              <w:lang w:val="en-GB"/>
              <w:rPrChange w:id="61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existing Facebook / Google </w:delText>
          </w:r>
        </w:del>
      </w:ins>
      <w:ins w:id="615" w:author="Daniele Moltisanti" w:date="2017-10-11T15:14:00Z">
        <w:del w:id="616" w:author="Andrea Mafessoni" w:date="2017-10-26T11:44:00Z">
          <w:r w:rsidR="00347D26" w:rsidRPr="00602529" w:rsidDel="00C826C9">
            <w:rPr>
              <w:sz w:val="28"/>
              <w:szCs w:val="28"/>
              <w:lang w:val="en-GB"/>
              <w:rPrChange w:id="61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a</w:delText>
          </w:r>
        </w:del>
      </w:ins>
      <w:ins w:id="618" w:author="Daniele Moltisanti" w:date="2017-10-11T15:13:00Z">
        <w:del w:id="619" w:author="Andrea Mafessoni" w:date="2017-10-26T11:44:00Z">
          <w:r w:rsidR="00347D26" w:rsidRPr="00602529" w:rsidDel="00C826C9">
            <w:rPr>
              <w:sz w:val="28"/>
              <w:szCs w:val="28"/>
              <w:lang w:val="en-GB"/>
              <w:rPrChange w:id="62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ccount</w:delText>
          </w:r>
        </w:del>
      </w:ins>
      <w:ins w:id="621" w:author="Daniele Moltisanti" w:date="2017-10-10T17:00:00Z">
        <w:del w:id="622" w:author="Andrea Mafessoni" w:date="2017-10-15T10:10:00Z">
          <w:r w:rsidR="00D506FB" w:rsidRPr="00602529" w:rsidDel="007F1761">
            <w:rPr>
              <w:sz w:val="28"/>
              <w:szCs w:val="28"/>
              <w:lang w:val="en-GB"/>
              <w:rPrChange w:id="62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;</w:delText>
          </w:r>
        </w:del>
      </w:ins>
    </w:p>
    <w:p w:rsidR="007F1761" w:rsidRPr="00602529" w:rsidDel="00C826C9" w:rsidRDefault="00C14ABD" w:rsidP="00602529">
      <w:pPr>
        <w:rPr>
          <w:ins w:id="624" w:author="Daniele Moltisanti" w:date="2017-10-10T16:59:00Z"/>
          <w:del w:id="625" w:author="Andrea Mafessoni" w:date="2017-10-26T11:44:00Z"/>
          <w:sz w:val="28"/>
          <w:szCs w:val="28"/>
          <w:lang w:val="en-GB"/>
          <w:rPrChange w:id="626" w:author="Andrea Mafessoni" w:date="2017-10-27T14:17:00Z">
            <w:rPr>
              <w:ins w:id="627" w:author="Daniele Moltisanti" w:date="2017-10-10T16:59:00Z"/>
              <w:del w:id="628" w:author="Andrea Mafessoni" w:date="2017-10-26T11:44:00Z"/>
              <w:lang w:val="en-GB"/>
            </w:rPr>
          </w:rPrChange>
        </w:rPr>
        <w:pPrChange w:id="629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30" w:author="Daniele Moltisanti" w:date="2017-10-11T15:43:00Z">
        <w:del w:id="631" w:author="Andrea Mafessoni" w:date="2017-10-26T11:44:00Z">
          <w:r w:rsidRPr="00602529" w:rsidDel="00C826C9">
            <w:rPr>
              <w:sz w:val="28"/>
              <w:szCs w:val="28"/>
              <w:lang w:val="en-GB"/>
              <w:rPrChange w:id="63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 system must check </w:delText>
          </w:r>
        </w:del>
      </w:ins>
      <w:ins w:id="633" w:author="Daniele Moltisanti" w:date="2017-10-11T15:44:00Z">
        <w:del w:id="634" w:author="Andrea Mafessoni" w:date="2017-10-26T11:44:00Z">
          <w:r w:rsidRPr="00602529" w:rsidDel="00C826C9">
            <w:rPr>
              <w:sz w:val="28"/>
              <w:szCs w:val="28"/>
              <w:lang w:val="en-GB"/>
              <w:rPrChange w:id="63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that the provided email is not already in use.</w:delText>
          </w:r>
        </w:del>
      </w:ins>
    </w:p>
    <w:p w:rsidR="001D0341" w:rsidRPr="00602529" w:rsidDel="00C826C9" w:rsidRDefault="00695506" w:rsidP="00602529">
      <w:pPr>
        <w:rPr>
          <w:ins w:id="636" w:author="Daniele Moltisanti" w:date="2017-10-11T15:49:00Z"/>
          <w:del w:id="637" w:author="Andrea Mafessoni" w:date="2017-10-26T11:44:00Z"/>
          <w:sz w:val="28"/>
          <w:szCs w:val="28"/>
          <w:lang w:val="en-GB"/>
          <w:rPrChange w:id="638" w:author="Andrea Mafessoni" w:date="2017-10-27T14:17:00Z">
            <w:rPr>
              <w:ins w:id="639" w:author="Daniele Moltisanti" w:date="2017-10-11T15:49:00Z"/>
              <w:del w:id="640" w:author="Andrea Mafessoni" w:date="2017-10-26T11:44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64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42" w:author="Daniele Moltisanti" w:date="2017-10-11T14:11:00Z">
        <w:del w:id="643" w:author="Andrea Mafessoni" w:date="2017-10-26T11:44:00Z">
          <w:r w:rsidRPr="00602529" w:rsidDel="00C826C9">
            <w:rPr>
              <w:sz w:val="28"/>
              <w:szCs w:val="28"/>
              <w:lang w:val="en-GB"/>
              <w:rPrChange w:id="64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602529" w:rsidDel="00C826C9">
            <w:rPr>
              <w:sz w:val="28"/>
              <w:szCs w:val="28"/>
              <w:lang w:val="en-GB"/>
              <w:rPrChange w:id="645" w:author="Andrea Mafessoni" w:date="2017-10-27T14:17:00Z">
                <w:rPr>
                  <w:sz w:val="20"/>
                  <w:szCs w:val="20"/>
                  <w:lang w:val="en-GB"/>
                </w:rPr>
              </w:rPrChange>
            </w:rPr>
            <w:delText>2</w:delText>
          </w:r>
          <w:r w:rsidRPr="00602529" w:rsidDel="00C826C9">
            <w:rPr>
              <w:sz w:val="28"/>
              <w:szCs w:val="28"/>
              <w:lang w:val="en-GB"/>
              <w:rPrChange w:id="64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</w:del>
      </w:ins>
      <w:ins w:id="647" w:author="Daniele Moltisanti" w:date="2017-10-11T14:17:00Z">
        <w:del w:id="648" w:author="Andrea Mafessoni" w:date="2017-10-26T11:44:00Z">
          <w:r w:rsidRPr="00602529" w:rsidDel="00C826C9">
            <w:rPr>
              <w:sz w:val="28"/>
              <w:szCs w:val="28"/>
              <w:lang w:val="en-GB"/>
              <w:rPrChange w:id="649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Allow a</w:delText>
          </w:r>
        </w:del>
        <w:del w:id="650" w:author="Andrea Mafessoni" w:date="2017-10-13T19:05:00Z">
          <w:r w:rsidRPr="00602529" w:rsidDel="008C5161">
            <w:rPr>
              <w:sz w:val="28"/>
              <w:szCs w:val="28"/>
              <w:lang w:val="en-GB"/>
              <w:rPrChange w:id="651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del w:id="652" w:author="Andrea Mafessoni" w:date="2017-10-26T11:44:00Z">
          <w:r w:rsidRPr="00602529" w:rsidDel="00C826C9">
            <w:rPr>
              <w:sz w:val="28"/>
              <w:szCs w:val="28"/>
              <w:lang w:val="en-GB"/>
              <w:rPrChange w:id="653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del w:id="654" w:author="Andrea Mafessoni" w:date="2017-10-13T19:03:00Z">
          <w:r w:rsidRPr="00602529" w:rsidDel="008C5161">
            <w:rPr>
              <w:sz w:val="28"/>
              <w:szCs w:val="28"/>
              <w:lang w:val="en-GB"/>
              <w:rPrChange w:id="655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U</w:delText>
          </w:r>
        </w:del>
        <w:del w:id="656" w:author="Andrea Mafessoni" w:date="2017-10-26T11:44:00Z">
          <w:r w:rsidRPr="00602529" w:rsidDel="00C826C9">
            <w:rPr>
              <w:sz w:val="28"/>
              <w:szCs w:val="28"/>
              <w:lang w:val="en-GB"/>
              <w:rPrChange w:id="657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ser </w:delText>
          </w:r>
          <w:r w:rsidR="004C6578" w:rsidRPr="00602529" w:rsidDel="00C826C9">
            <w:rPr>
              <w:sz w:val="28"/>
              <w:szCs w:val="28"/>
              <w:lang w:val="en-GB"/>
              <w:rPrChange w:id="658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to log in into</w:delText>
          </w:r>
        </w:del>
      </w:ins>
      <w:ins w:id="659" w:author="Daniele Moltisanti" w:date="2017-10-11T14:18:00Z">
        <w:del w:id="660" w:author="Andrea Mafessoni" w:date="2017-10-26T11:44:00Z">
          <w:r w:rsidR="004C6578" w:rsidRPr="00602529" w:rsidDel="00C826C9">
            <w:rPr>
              <w:sz w:val="28"/>
              <w:szCs w:val="28"/>
              <w:lang w:val="en-GB"/>
              <w:rPrChange w:id="661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 Travlendar+ </w:delText>
          </w:r>
        </w:del>
        <w:del w:id="662" w:author="Andrea Mafessoni" w:date="2017-10-13T18:55:00Z">
          <w:r w:rsidR="004C6578" w:rsidRPr="00602529" w:rsidDel="001D0341">
            <w:rPr>
              <w:sz w:val="28"/>
              <w:szCs w:val="28"/>
              <w:lang w:val="en-GB"/>
              <w:rPrChange w:id="663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system</w:delText>
          </w:r>
        </w:del>
      </w:ins>
    </w:p>
    <w:p w:rsidR="001D0341" w:rsidRPr="00602529" w:rsidDel="00C826C9" w:rsidRDefault="00E231F1" w:rsidP="00602529">
      <w:pPr>
        <w:rPr>
          <w:ins w:id="664" w:author="Daniele Moltisanti" w:date="2017-10-11T15:50:00Z"/>
          <w:del w:id="665" w:author="Andrea Mafessoni" w:date="2017-10-26T11:44:00Z"/>
          <w:sz w:val="28"/>
          <w:szCs w:val="28"/>
          <w:lang w:val="en-GB"/>
          <w:rPrChange w:id="666" w:author="Andrea Mafessoni" w:date="2017-10-27T14:17:00Z">
            <w:rPr>
              <w:ins w:id="667" w:author="Daniele Moltisanti" w:date="2017-10-11T15:50:00Z"/>
              <w:del w:id="668" w:author="Andrea Mafessoni" w:date="2017-10-26T11:44:00Z"/>
              <w:sz w:val="28"/>
              <w:szCs w:val="28"/>
              <w:lang w:val="en-GB"/>
            </w:rPr>
          </w:rPrChange>
        </w:rPr>
        <w:pPrChange w:id="669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70" w:author="Daniele Moltisanti" w:date="2017-10-11T15:50:00Z">
        <w:del w:id="671" w:author="Andrea Mafessoni" w:date="2017-10-13T18:40:00Z">
          <w:r w:rsidRPr="00602529" w:rsidDel="00C71EB0">
            <w:rPr>
              <w:sz w:val="28"/>
              <w:szCs w:val="28"/>
              <w:lang w:val="en-GB"/>
              <w:rPrChange w:id="67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  <w:del w:id="673" w:author="Andrea Mafessoni" w:date="2017-10-26T11:44:00Z">
          <w:r w:rsidRPr="00602529" w:rsidDel="00C826C9">
            <w:rPr>
              <w:sz w:val="28"/>
              <w:szCs w:val="28"/>
              <w:lang w:val="en-GB"/>
              <w:rPrChange w:id="67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ystem must be able to check the </w:delText>
          </w:r>
        </w:del>
        <w:del w:id="675" w:author="Andrea Mafessoni" w:date="2017-10-13T18:51:00Z">
          <w:r w:rsidRPr="00602529" w:rsidDel="001D0341">
            <w:rPr>
              <w:sz w:val="28"/>
              <w:szCs w:val="28"/>
              <w:lang w:val="en-GB"/>
              <w:rPrChange w:id="67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data provided by the user.</w:delText>
          </w:r>
        </w:del>
      </w:ins>
    </w:p>
    <w:p w:rsidR="00D1424C" w:rsidRPr="00602529" w:rsidDel="001D0341" w:rsidRDefault="00D1424C" w:rsidP="00602529">
      <w:pPr>
        <w:rPr>
          <w:ins w:id="677" w:author="Daniele Moltisanti" w:date="2017-10-11T15:28:00Z"/>
          <w:del w:id="678" w:author="Andrea Mafessoni" w:date="2017-10-13T18:49:00Z"/>
          <w:color w:val="FF0000"/>
          <w:sz w:val="28"/>
          <w:szCs w:val="28"/>
          <w:lang w:val="en-GB"/>
          <w:rPrChange w:id="679" w:author="Andrea Mafessoni" w:date="2017-10-27T14:17:00Z">
            <w:rPr>
              <w:ins w:id="680" w:author="Daniele Moltisanti" w:date="2017-10-11T15:28:00Z"/>
              <w:del w:id="681" w:author="Andrea Mafessoni" w:date="2017-10-13T18:49:00Z"/>
              <w:sz w:val="28"/>
              <w:szCs w:val="28"/>
              <w:lang w:val="en-GB"/>
            </w:rPr>
          </w:rPrChange>
        </w:rPr>
        <w:pPrChange w:id="68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83" w:author="Daniele Moltisanti" w:date="2017-10-11T15:20:00Z">
        <w:del w:id="684" w:author="Andrea Mafessoni" w:date="2017-10-13T18:40:00Z">
          <w:r w:rsidRPr="00602529" w:rsidDel="00C71EB0">
            <w:rPr>
              <w:sz w:val="28"/>
              <w:szCs w:val="28"/>
              <w:lang w:val="en-GB"/>
              <w:rPrChange w:id="68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[R</w:delText>
          </w:r>
          <w:r w:rsidRPr="00602529" w:rsidDel="00C71EB0">
            <w:rPr>
              <w:sz w:val="28"/>
              <w:szCs w:val="28"/>
              <w:lang w:val="en-GB"/>
              <w:rPrChange w:id="686" w:author="Andrea Mafessoni" w:date="2017-10-27T14:17:00Z">
                <w:rPr>
                  <w:sz w:val="20"/>
                  <w:szCs w:val="20"/>
                  <w:lang w:val="en-GB"/>
                </w:rPr>
              </w:rPrChange>
            </w:rPr>
            <w:delText>2</w:delText>
          </w:r>
          <w:r w:rsidRPr="00602529" w:rsidDel="00C71EB0">
            <w:rPr>
              <w:sz w:val="28"/>
              <w:szCs w:val="28"/>
              <w:lang w:val="en-GB"/>
              <w:rPrChange w:id="68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]</w:delText>
          </w:r>
        </w:del>
      </w:ins>
      <w:ins w:id="688" w:author="Daniele Moltisanti" w:date="2017-10-11T15:24:00Z">
        <w:del w:id="689" w:author="Andrea Mafessoni" w:date="2017-10-13T18:40:00Z">
          <w:r w:rsidRPr="00602529" w:rsidDel="00C71EB0">
            <w:rPr>
              <w:sz w:val="28"/>
              <w:szCs w:val="28"/>
              <w:lang w:val="en-GB"/>
              <w:rPrChange w:id="69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  <w:del w:id="691" w:author="Andrea Mafessoni" w:date="2017-10-26T11:44:00Z">
          <w:r w:rsidRPr="00602529" w:rsidDel="00C826C9">
            <w:rPr>
              <w:sz w:val="28"/>
              <w:szCs w:val="28"/>
              <w:lang w:val="en-GB"/>
              <w:rPrChange w:id="69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ystem must let the user log in only if data provided are correct</w:delText>
          </w:r>
        </w:del>
      </w:ins>
      <w:ins w:id="693" w:author="Daniele Moltisanti" w:date="2017-10-11T15:25:00Z">
        <w:del w:id="694" w:author="Andrea Mafessoni" w:date="2017-10-26T11:44:00Z">
          <w:r w:rsidRPr="00602529" w:rsidDel="00C826C9">
            <w:rPr>
              <w:sz w:val="28"/>
              <w:szCs w:val="28"/>
              <w:lang w:val="en-GB"/>
              <w:rPrChange w:id="69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</w:p>
    <w:p w:rsidR="00F17267" w:rsidRPr="00602529" w:rsidDel="001D0341" w:rsidRDefault="00F17267" w:rsidP="00602529">
      <w:pPr>
        <w:rPr>
          <w:ins w:id="696" w:author="Daniele Moltisanti" w:date="2017-10-10T17:09:00Z"/>
          <w:del w:id="697" w:author="Andrea Mafessoni" w:date="2017-10-13T18:49:00Z"/>
          <w:color w:val="FF0000"/>
          <w:sz w:val="28"/>
          <w:szCs w:val="28"/>
          <w:lang w:val="en-GB"/>
          <w:rPrChange w:id="698" w:author="Andrea Mafessoni" w:date="2017-10-27T14:17:00Z">
            <w:rPr>
              <w:ins w:id="699" w:author="Daniele Moltisanti" w:date="2017-10-10T17:09:00Z"/>
              <w:del w:id="700" w:author="Andrea Mafessoni" w:date="2017-10-13T18:49:00Z"/>
              <w:lang w:val="en-GB"/>
            </w:rPr>
          </w:rPrChange>
        </w:rPr>
        <w:pPrChange w:id="70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95506" w:rsidRPr="00602529" w:rsidDel="001D0341" w:rsidRDefault="00695506" w:rsidP="00602529">
      <w:pPr>
        <w:rPr>
          <w:ins w:id="702" w:author="Daniele Moltisanti" w:date="2017-10-11T14:13:00Z"/>
          <w:del w:id="703" w:author="Andrea Mafessoni" w:date="2017-10-13T18:49:00Z"/>
          <w:sz w:val="28"/>
          <w:szCs w:val="28"/>
          <w:lang w:val="en-GB"/>
          <w:rPrChange w:id="704" w:author="Andrea Mafessoni" w:date="2017-10-27T14:17:00Z">
            <w:rPr>
              <w:ins w:id="705" w:author="Daniele Moltisanti" w:date="2017-10-11T14:13:00Z"/>
              <w:del w:id="706" w:author="Andrea Mafessoni" w:date="2017-10-13T18:49:00Z"/>
              <w:sz w:val="28"/>
              <w:szCs w:val="28"/>
              <w:lang w:val="en-GB"/>
            </w:rPr>
          </w:rPrChange>
        </w:rPr>
        <w:pPrChange w:id="707" w:author="Andrea Mafessoni" w:date="2017-10-27T14:16:00Z">
          <w:pPr>
            <w:pStyle w:val="Paragrafoelenco"/>
            <w:numPr>
              <w:numId w:val="4"/>
            </w:numPr>
            <w:ind w:left="993" w:hanging="426"/>
          </w:pPr>
        </w:pPrChange>
      </w:pPr>
      <w:ins w:id="708" w:author="Daniele Moltisanti" w:date="2017-10-11T14:13:00Z">
        <w:del w:id="709" w:author="Andrea Mafessoni" w:date="2017-10-13T18:49:00Z">
          <w:r w:rsidRPr="00602529" w:rsidDel="001D0341">
            <w:rPr>
              <w:sz w:val="28"/>
              <w:szCs w:val="28"/>
              <w:lang w:val="en-GB"/>
              <w:rPrChange w:id="71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602529" w:rsidDel="001D0341">
            <w:rPr>
              <w:sz w:val="28"/>
              <w:szCs w:val="28"/>
              <w:lang w:val="en-GB"/>
              <w:rPrChange w:id="711" w:author="Andrea Mafessoni" w:date="2017-10-27T14:17:00Z">
                <w:rPr>
                  <w:sz w:val="20"/>
                  <w:szCs w:val="20"/>
                  <w:lang w:val="en-GB"/>
                </w:rPr>
              </w:rPrChange>
            </w:rPr>
            <w:delText>3</w:delText>
          </w:r>
          <w:r w:rsidRPr="00602529" w:rsidDel="001D0341">
            <w:rPr>
              <w:sz w:val="28"/>
              <w:szCs w:val="28"/>
              <w:lang w:val="en-GB"/>
              <w:rPrChange w:id="71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</w:del>
      </w:ins>
      <w:ins w:id="713" w:author="Daniele Moltisanti" w:date="2017-10-11T14:18:00Z">
        <w:del w:id="714" w:author="Andrea Mafessoni" w:date="2017-10-13T18:49:00Z">
          <w:r w:rsidR="004C6578" w:rsidRPr="00602529" w:rsidDel="001D0341">
            <w:rPr>
              <w:sz w:val="28"/>
              <w:szCs w:val="28"/>
              <w:lang w:val="en-GB"/>
              <w:rPrChange w:id="715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Allow an User to insert or modify personal information</w:delText>
          </w:r>
        </w:del>
      </w:ins>
    </w:p>
    <w:p w:rsidR="00C71532" w:rsidRPr="00602529" w:rsidDel="001D0341" w:rsidRDefault="00C71532" w:rsidP="00602529">
      <w:pPr>
        <w:rPr>
          <w:ins w:id="716" w:author="Daniele Moltisanti" w:date="2017-10-10T17:35:00Z"/>
          <w:del w:id="717" w:author="Andrea Mafessoni" w:date="2017-10-13T18:49:00Z"/>
          <w:color w:val="FF0000"/>
          <w:sz w:val="28"/>
          <w:szCs w:val="28"/>
          <w:lang w:val="en-GB"/>
          <w:rPrChange w:id="718" w:author="Andrea Mafessoni" w:date="2017-10-27T14:17:00Z">
            <w:rPr>
              <w:ins w:id="719" w:author="Daniele Moltisanti" w:date="2017-10-10T17:35:00Z"/>
              <w:del w:id="720" w:author="Andrea Mafessoni" w:date="2017-10-13T18:49:00Z"/>
              <w:sz w:val="28"/>
              <w:szCs w:val="28"/>
              <w:lang w:val="en-GB"/>
            </w:rPr>
          </w:rPrChange>
        </w:rPr>
        <w:pPrChange w:id="721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22" w:author="Daniele Moltisanti" w:date="2017-10-10T17:35:00Z">
        <w:del w:id="723" w:author="Andrea Mafessoni" w:date="2017-10-13T18:49:00Z">
          <w:r w:rsidRPr="00602529" w:rsidDel="001D0341">
            <w:rPr>
              <w:sz w:val="28"/>
              <w:szCs w:val="28"/>
              <w:lang w:val="en-GB"/>
              <w:rPrChange w:id="72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have to fill out his personal information</w:delText>
          </w:r>
        </w:del>
      </w:ins>
    </w:p>
    <w:p w:rsidR="00C71532" w:rsidRPr="00602529" w:rsidDel="001D0341" w:rsidRDefault="00C71532" w:rsidP="00602529">
      <w:pPr>
        <w:rPr>
          <w:ins w:id="725" w:author="Daniele Moltisanti" w:date="2017-10-10T17:36:00Z"/>
          <w:del w:id="726" w:author="Andrea Mafessoni" w:date="2017-10-13T18:49:00Z"/>
          <w:color w:val="FF0000"/>
          <w:sz w:val="28"/>
          <w:szCs w:val="28"/>
          <w:lang w:val="en-GB"/>
          <w:rPrChange w:id="727" w:author="Andrea Mafessoni" w:date="2017-10-27T14:17:00Z">
            <w:rPr>
              <w:ins w:id="728" w:author="Daniele Moltisanti" w:date="2017-10-10T17:36:00Z"/>
              <w:del w:id="729" w:author="Andrea Mafessoni" w:date="2017-10-13T18:49:00Z"/>
              <w:sz w:val="28"/>
              <w:szCs w:val="28"/>
              <w:lang w:val="en-GB"/>
            </w:rPr>
          </w:rPrChange>
        </w:rPr>
        <w:pPrChange w:id="73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31" w:author="Daniele Moltisanti" w:date="2017-10-10T17:35:00Z">
        <w:del w:id="732" w:author="Andrea Mafessoni" w:date="2017-10-13T18:49:00Z">
          <w:r w:rsidRPr="00602529" w:rsidDel="001D0341">
            <w:rPr>
              <w:sz w:val="28"/>
              <w:szCs w:val="28"/>
              <w:lang w:val="en-GB"/>
              <w:rPrChange w:id="73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can modify his information</w:delText>
          </w:r>
        </w:del>
      </w:ins>
    </w:p>
    <w:p w:rsidR="00C71532" w:rsidRPr="00602529" w:rsidDel="00C826C9" w:rsidRDefault="00C71532" w:rsidP="00602529">
      <w:pPr>
        <w:rPr>
          <w:ins w:id="734" w:author="Daniele Moltisanti" w:date="2017-10-10T17:35:00Z"/>
          <w:del w:id="735" w:author="Andrea Mafessoni" w:date="2017-10-26T11:44:00Z"/>
          <w:color w:val="FF0000"/>
          <w:sz w:val="28"/>
          <w:szCs w:val="28"/>
          <w:lang w:val="en-GB"/>
          <w:rPrChange w:id="736" w:author="Andrea Mafessoni" w:date="2017-10-27T14:17:00Z">
            <w:rPr>
              <w:ins w:id="737" w:author="Daniele Moltisanti" w:date="2017-10-10T17:35:00Z"/>
              <w:del w:id="738" w:author="Andrea Mafessoni" w:date="2017-10-26T11:44:00Z"/>
              <w:sz w:val="28"/>
              <w:szCs w:val="28"/>
              <w:lang w:val="en-GB"/>
            </w:rPr>
          </w:rPrChange>
        </w:rPr>
        <w:pPrChange w:id="739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F1761" w:rsidRPr="00602529" w:rsidDel="00602529" w:rsidRDefault="004C6578" w:rsidP="00602529">
      <w:pPr>
        <w:rPr>
          <w:ins w:id="740" w:author="Daniele Moltisanti" w:date="2017-10-11T15:58:00Z"/>
          <w:del w:id="741" w:author="Andrea Mafessoni" w:date="2017-10-27T14:16:00Z"/>
          <w:rFonts w:cstheme="minorHAnsi"/>
          <w:sz w:val="28"/>
          <w:szCs w:val="28"/>
          <w:lang w:val="en-GB"/>
          <w:rPrChange w:id="742" w:author="Andrea Mafessoni" w:date="2017-10-27T14:17:00Z">
            <w:rPr>
              <w:ins w:id="743" w:author="Daniele Moltisanti" w:date="2017-10-11T15:58:00Z"/>
              <w:del w:id="744" w:author="Andrea Mafessoni" w:date="2017-10-27T14:16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745" w:author="Andrea Mafessoni" w:date="2017-10-27T14:16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46" w:author="Daniele Moltisanti" w:date="2017-10-11T14:19:00Z">
        <w:del w:id="747" w:author="Andrea Mafessoni" w:date="2017-10-26T11:44:00Z">
          <w:r w:rsidRPr="00602529" w:rsidDel="00C826C9">
            <w:rPr>
              <w:rFonts w:cstheme="minorHAnsi"/>
              <w:b/>
              <w:sz w:val="28"/>
              <w:szCs w:val="28"/>
              <w:lang w:val="en-GB"/>
              <w:rPrChange w:id="74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[</w:delText>
          </w:r>
        </w:del>
        <w:del w:id="749" w:author="Andrea Mafessoni" w:date="2017-10-27T14:16:00Z">
          <w:r w:rsidRPr="00602529" w:rsidDel="00602529">
            <w:rPr>
              <w:rFonts w:cstheme="minorHAnsi"/>
              <w:b/>
              <w:sz w:val="28"/>
              <w:szCs w:val="28"/>
              <w:lang w:val="en-GB"/>
              <w:rPrChange w:id="75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G</w:delText>
          </w:r>
        </w:del>
        <w:del w:id="751" w:author="Andrea Mafessoni" w:date="2017-10-13T19:20:00Z">
          <w:r w:rsidRPr="00602529" w:rsidDel="002A047B">
            <w:rPr>
              <w:rFonts w:cstheme="minorHAnsi"/>
              <w:b/>
              <w:sz w:val="28"/>
              <w:szCs w:val="28"/>
              <w:lang w:val="en-GB"/>
              <w:rPrChange w:id="752" w:author="Andrea Mafessoni" w:date="2017-10-27T14:17:00Z">
                <w:rPr>
                  <w:sz w:val="20"/>
                  <w:szCs w:val="20"/>
                  <w:lang w:val="en-GB"/>
                </w:rPr>
              </w:rPrChange>
            </w:rPr>
            <w:delText>4</w:delText>
          </w:r>
        </w:del>
        <w:del w:id="753" w:author="Andrea Mafessoni" w:date="2017-10-27T14:16:00Z">
          <w:r w:rsidRPr="00602529" w:rsidDel="00602529">
            <w:rPr>
              <w:rFonts w:cstheme="minorHAnsi"/>
              <w:b/>
              <w:sz w:val="28"/>
              <w:szCs w:val="28"/>
              <w:lang w:val="en-GB"/>
              <w:rPrChange w:id="75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</w:del>
      </w:ins>
      <w:ins w:id="755" w:author="Daniele Moltisanti" w:date="2017-10-11T14:20:00Z">
        <w:del w:id="756" w:author="Andrea Mafessoni" w:date="2017-10-27T14:16:00Z">
          <w:r w:rsidRPr="00602529" w:rsidDel="00602529">
            <w:rPr>
              <w:rFonts w:cstheme="minorHAnsi"/>
              <w:b/>
              <w:sz w:val="28"/>
              <w:szCs w:val="28"/>
              <w:lang w:val="en-GB"/>
              <w:rPrChange w:id="757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Allow a</w:delText>
          </w:r>
        </w:del>
        <w:del w:id="758" w:author="Andrea Mafessoni" w:date="2017-10-13T18:55:00Z">
          <w:r w:rsidRPr="00602529" w:rsidDel="001D0341">
            <w:rPr>
              <w:rFonts w:cstheme="minorHAnsi"/>
              <w:b/>
              <w:sz w:val="28"/>
              <w:szCs w:val="28"/>
              <w:lang w:val="en-GB"/>
              <w:rPrChange w:id="759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del w:id="760" w:author="Andrea Mafessoni" w:date="2017-10-13T19:04:00Z">
          <w:r w:rsidRPr="00602529" w:rsidDel="008C5161">
            <w:rPr>
              <w:rFonts w:cstheme="minorHAnsi"/>
              <w:b/>
              <w:sz w:val="28"/>
              <w:szCs w:val="28"/>
              <w:lang w:val="en-GB"/>
              <w:rPrChange w:id="761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del w:id="762" w:author="Andrea Mafessoni" w:date="2017-10-26T12:32:00Z">
          <w:r w:rsidRPr="00602529" w:rsidDel="000000F2">
            <w:rPr>
              <w:rFonts w:cstheme="minorHAnsi"/>
              <w:b/>
              <w:sz w:val="28"/>
              <w:szCs w:val="28"/>
              <w:lang w:val="en-GB"/>
              <w:rPrChange w:id="763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U</w:delText>
          </w:r>
        </w:del>
        <w:del w:id="764" w:author="Andrea Mafessoni" w:date="2017-10-27T14:16:00Z">
          <w:r w:rsidRPr="00602529" w:rsidDel="00602529">
            <w:rPr>
              <w:rFonts w:cstheme="minorHAnsi"/>
              <w:b/>
              <w:sz w:val="28"/>
              <w:szCs w:val="28"/>
              <w:lang w:val="en-GB"/>
              <w:rPrChange w:id="765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ser to </w:delText>
          </w:r>
        </w:del>
        <w:del w:id="766" w:author="Andrea Mafessoni" w:date="2017-10-13T18:56:00Z">
          <w:r w:rsidRPr="00602529" w:rsidDel="001D0341">
            <w:rPr>
              <w:rFonts w:cstheme="minorHAnsi"/>
              <w:b/>
              <w:sz w:val="28"/>
              <w:szCs w:val="28"/>
              <w:lang w:val="en-GB"/>
              <w:rPrChange w:id="767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create an </w:delText>
          </w:r>
        </w:del>
      </w:ins>
      <w:ins w:id="768" w:author="Daniele Moltisanti" w:date="2017-10-11T15:30:00Z">
        <w:del w:id="769" w:author="Andrea Mafessoni" w:date="2017-10-13T18:56:00Z">
          <w:r w:rsidR="00F17267" w:rsidRPr="00602529" w:rsidDel="001D0341">
            <w:rPr>
              <w:rFonts w:cstheme="minorHAnsi"/>
              <w:b/>
              <w:sz w:val="28"/>
              <w:szCs w:val="28"/>
              <w:lang w:val="en-GB"/>
              <w:rPrChange w:id="770" w:author="Andrea Mafessoni" w:date="2017-10-27T14:17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490672" w:rsidRPr="00602529" w:rsidDel="00602529" w:rsidRDefault="00902297" w:rsidP="00602529">
      <w:pPr>
        <w:rPr>
          <w:ins w:id="771" w:author="Daniele Moltisanti" w:date="2017-10-11T14:19:00Z"/>
          <w:del w:id="772" w:author="Andrea Mafessoni" w:date="2017-10-27T14:16:00Z"/>
          <w:rFonts w:cstheme="minorHAnsi"/>
          <w:sz w:val="28"/>
          <w:szCs w:val="28"/>
          <w:lang w:val="en-GB"/>
          <w:rPrChange w:id="773" w:author="Andrea Mafessoni" w:date="2017-10-27T14:17:00Z">
            <w:rPr>
              <w:ins w:id="774" w:author="Daniele Moltisanti" w:date="2017-10-11T14:19:00Z"/>
              <w:del w:id="775" w:author="Andrea Mafessoni" w:date="2017-10-27T14:16:00Z"/>
              <w:lang w:val="en-GB"/>
            </w:rPr>
          </w:rPrChange>
        </w:rPr>
        <w:pPrChange w:id="776" w:author="Andrea Mafessoni" w:date="2017-10-27T14:16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77" w:author="Daniele Moltisanti" w:date="2017-10-11T15:58:00Z">
        <w:del w:id="778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77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 </w:delText>
          </w:r>
        </w:del>
        <w:del w:id="780" w:author="Andrea Mafessoni" w:date="2017-10-15T10:20:00Z">
          <w:r w:rsidRPr="00602529" w:rsidDel="00490672">
            <w:rPr>
              <w:rFonts w:cstheme="minorHAnsi"/>
              <w:sz w:val="28"/>
              <w:szCs w:val="28"/>
              <w:lang w:val="en-GB"/>
              <w:rPrChange w:id="78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system</w:delText>
          </w:r>
        </w:del>
        <w:del w:id="782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78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must </w:delText>
          </w:r>
        </w:del>
        <w:del w:id="784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78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provide the user </w:delText>
          </w:r>
        </w:del>
      </w:ins>
      <w:ins w:id="786" w:author="Daniele Moltisanti" w:date="2017-10-11T16:00:00Z">
        <w:del w:id="787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78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with </w:delText>
          </w:r>
        </w:del>
      </w:ins>
      <w:ins w:id="789" w:author="Daniele Moltisanti" w:date="2017-10-11T15:58:00Z">
        <w:del w:id="790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79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an overview of his calendar and the user must be able to </w:delText>
          </w:r>
        </w:del>
      </w:ins>
      <w:ins w:id="792" w:author="Daniele Moltisanti" w:date="2017-10-11T16:02:00Z">
        <w:del w:id="793" w:author="Andrea Mafessoni" w:date="2017-10-13T18:56:00Z">
          <w:r w:rsidRPr="00602529" w:rsidDel="001D0341">
            <w:rPr>
              <w:rFonts w:cstheme="minorHAnsi"/>
              <w:sz w:val="28"/>
              <w:szCs w:val="28"/>
              <w:lang w:val="en-GB"/>
              <w:rPrChange w:id="79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select</w:delText>
          </w:r>
        </w:del>
      </w:ins>
      <w:ins w:id="795" w:author="Daniele Moltisanti" w:date="2017-10-11T15:58:00Z">
        <w:del w:id="796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79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 </w:delText>
          </w:r>
        </w:del>
      </w:ins>
      <w:ins w:id="798" w:author="Daniele Moltisanti" w:date="2017-10-11T16:01:00Z">
        <w:del w:id="799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800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specific </w:delText>
          </w:r>
        </w:del>
      </w:ins>
      <w:ins w:id="801" w:author="Daniele Moltisanti" w:date="2017-10-11T15:58:00Z">
        <w:del w:id="802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80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day</w:delText>
          </w:r>
        </w:del>
      </w:ins>
      <w:ins w:id="804" w:author="Daniele Moltisanti" w:date="2017-10-11T16:01:00Z">
        <w:del w:id="805" w:author="Andrea Mafessoni" w:date="2017-10-13T19:48:00Z">
          <w:r w:rsidRPr="00602529" w:rsidDel="00CC08A0">
            <w:rPr>
              <w:rFonts w:cstheme="minorHAnsi"/>
              <w:sz w:val="28"/>
              <w:szCs w:val="28"/>
              <w:lang w:val="en-GB"/>
              <w:rPrChange w:id="80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</w:p>
    <w:p w:rsidR="00510C50" w:rsidRPr="00602529" w:rsidDel="00602529" w:rsidRDefault="00C14ABD" w:rsidP="00602529">
      <w:pPr>
        <w:rPr>
          <w:ins w:id="807" w:author="Daniele Moltisanti" w:date="2017-10-11T16:02:00Z"/>
          <w:del w:id="808" w:author="Andrea Mafessoni" w:date="2017-10-27T14:16:00Z"/>
          <w:rFonts w:cstheme="minorHAnsi"/>
          <w:sz w:val="28"/>
          <w:szCs w:val="28"/>
          <w:lang w:val="en-GB"/>
          <w:rPrChange w:id="809" w:author="Andrea Mafessoni" w:date="2017-10-27T14:17:00Z">
            <w:rPr>
              <w:ins w:id="810" w:author="Daniele Moltisanti" w:date="2017-10-11T16:02:00Z"/>
              <w:del w:id="811" w:author="Andrea Mafessoni" w:date="2017-10-27T14:16:00Z"/>
              <w:sz w:val="28"/>
              <w:szCs w:val="28"/>
              <w:lang w:val="en-GB"/>
            </w:rPr>
          </w:rPrChange>
        </w:rPr>
        <w:pPrChange w:id="812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13" w:author="Daniele Moltisanti" w:date="2017-10-11T15:40:00Z">
        <w:del w:id="814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81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 </w:delText>
          </w:r>
        </w:del>
      </w:ins>
      <w:ins w:id="816" w:author="Daniele Moltisanti" w:date="2017-10-11T15:50:00Z">
        <w:del w:id="817" w:author="Andrea Mafessoni" w:date="2017-10-13T18:57:00Z">
          <w:r w:rsidR="00E231F1" w:rsidRPr="00602529" w:rsidDel="001D0341">
            <w:rPr>
              <w:rFonts w:cstheme="minorHAnsi"/>
              <w:sz w:val="28"/>
              <w:szCs w:val="28"/>
              <w:lang w:val="en-GB"/>
              <w:rPrChange w:id="81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user must</w:delText>
          </w:r>
          <w:r w:rsidR="00902297" w:rsidRPr="00602529" w:rsidDel="001D0341">
            <w:rPr>
              <w:rFonts w:cstheme="minorHAnsi"/>
              <w:sz w:val="28"/>
              <w:szCs w:val="28"/>
              <w:lang w:val="en-GB"/>
              <w:rPrChange w:id="81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be able to provide</w:delText>
          </w:r>
        </w:del>
        <w:del w:id="820" w:author="Andrea Mafessoni" w:date="2017-10-27T14:16:00Z">
          <w:r w:rsidR="00902297" w:rsidRPr="00602529" w:rsidDel="00602529">
            <w:rPr>
              <w:rFonts w:cstheme="minorHAnsi"/>
              <w:sz w:val="28"/>
              <w:szCs w:val="28"/>
              <w:lang w:val="en-GB"/>
              <w:rPrChange w:id="82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del w:id="822" w:author="Andrea Mafessoni" w:date="2017-10-13T18:58:00Z">
          <w:r w:rsidR="00902297" w:rsidRPr="00602529" w:rsidDel="008C5161">
            <w:rPr>
              <w:rFonts w:cstheme="minorHAnsi"/>
              <w:sz w:val="28"/>
              <w:szCs w:val="28"/>
              <w:lang w:val="en-GB"/>
              <w:rPrChange w:id="82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place and </w:delText>
          </w:r>
          <w:r w:rsidR="00E231F1" w:rsidRPr="00602529" w:rsidDel="008C5161">
            <w:rPr>
              <w:rFonts w:cstheme="minorHAnsi"/>
              <w:sz w:val="28"/>
              <w:szCs w:val="28"/>
              <w:lang w:val="en-GB"/>
              <w:rPrChange w:id="82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time of the appointment.</w:delText>
          </w:r>
        </w:del>
      </w:ins>
    </w:p>
    <w:p w:rsidR="00902297" w:rsidRPr="00602529" w:rsidDel="00490672" w:rsidRDefault="00902297" w:rsidP="00602529">
      <w:pPr>
        <w:rPr>
          <w:ins w:id="825" w:author="Daniele Moltisanti" w:date="2017-10-11T15:40:00Z"/>
          <w:del w:id="826" w:author="Andrea Mafessoni" w:date="2017-10-15T10:21:00Z"/>
          <w:rFonts w:cstheme="minorHAnsi"/>
          <w:color w:val="FF0000"/>
          <w:sz w:val="28"/>
          <w:szCs w:val="28"/>
          <w:lang w:val="en-GB"/>
          <w:rPrChange w:id="827" w:author="Andrea Mafessoni" w:date="2017-10-27T14:17:00Z">
            <w:rPr>
              <w:ins w:id="828" w:author="Daniele Moltisanti" w:date="2017-10-11T15:40:00Z"/>
              <w:del w:id="829" w:author="Andrea Mafessoni" w:date="2017-10-15T10:21:00Z"/>
              <w:sz w:val="28"/>
              <w:szCs w:val="28"/>
              <w:lang w:val="en-GB"/>
            </w:rPr>
          </w:rPrChange>
        </w:rPr>
        <w:pPrChange w:id="830" w:author="Andrea Mafessoni" w:date="2017-10-27T14:16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31" w:author="Daniele Moltisanti" w:date="2017-10-11T16:02:00Z">
        <w:del w:id="832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33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The system must check </w:delText>
          </w:r>
        </w:del>
      </w:ins>
      <w:ins w:id="834" w:author="Daniele Moltisanti" w:date="2017-10-11T16:04:00Z">
        <w:del w:id="835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36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that</w:delText>
          </w:r>
        </w:del>
      </w:ins>
      <w:ins w:id="837" w:author="Daniele Moltisanti" w:date="2017-10-11T16:02:00Z">
        <w:del w:id="838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3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all </w:delText>
          </w:r>
        </w:del>
      </w:ins>
      <w:ins w:id="840" w:author="Daniele Moltisanti" w:date="2017-10-11T16:04:00Z">
        <w:del w:id="841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4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required</w:delText>
          </w:r>
        </w:del>
      </w:ins>
      <w:ins w:id="843" w:author="Daniele Moltisanti" w:date="2017-10-11T16:02:00Z">
        <w:del w:id="844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4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fields are </w:delText>
          </w:r>
        </w:del>
      </w:ins>
      <w:ins w:id="846" w:author="Daniele Moltisanti" w:date="2017-10-11T16:03:00Z">
        <w:del w:id="847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4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filled</w:delText>
          </w:r>
        </w:del>
      </w:ins>
      <w:ins w:id="849" w:author="Daniele Moltisanti" w:date="2017-10-11T16:04:00Z">
        <w:del w:id="850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5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out</w:delText>
          </w:r>
        </w:del>
      </w:ins>
      <w:ins w:id="852" w:author="Daniele Moltisanti" w:date="2017-10-11T16:03:00Z">
        <w:del w:id="853" w:author="Andrea Mafessoni" w:date="2017-10-15T10:21:00Z">
          <w:r w:rsidRPr="00602529" w:rsidDel="00490672">
            <w:rPr>
              <w:rFonts w:cstheme="minorHAnsi"/>
              <w:sz w:val="28"/>
              <w:szCs w:val="28"/>
              <w:lang w:val="en-GB"/>
              <w:rPrChange w:id="854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</w:p>
    <w:p w:rsidR="00D32227" w:rsidRPr="00602529" w:rsidRDefault="00E231F1" w:rsidP="00602529">
      <w:pPr>
        <w:rPr>
          <w:ins w:id="855" w:author="Andrea Mafessoni" w:date="2017-10-27T13:57:00Z"/>
          <w:rFonts w:cstheme="minorHAnsi"/>
          <w:b/>
          <w:sz w:val="28"/>
          <w:szCs w:val="28"/>
          <w:lang w:val="en-GB"/>
          <w:rPrChange w:id="856" w:author="Andrea Mafessoni" w:date="2017-10-27T14:17:00Z">
            <w:rPr>
              <w:ins w:id="857" w:author="Andrea Mafessoni" w:date="2017-10-27T13:57:00Z"/>
              <w:lang w:val="en-GB"/>
            </w:rPr>
          </w:rPrChange>
        </w:rPr>
        <w:pPrChange w:id="858" w:author="Andrea Mafessoni" w:date="2017-10-27T14:1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859" w:author="Daniele Moltisanti" w:date="2017-10-11T15:55:00Z">
        <w:del w:id="860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861" w:author="Andrea Mafessoni" w:date="2017-10-27T14:17:00Z">
                <w:rPr>
                  <w:color w:val="FF0000"/>
                  <w:sz w:val="28"/>
                  <w:szCs w:val="28"/>
                  <w:lang w:val="en-GB"/>
                </w:rPr>
              </w:rPrChange>
            </w:rPr>
            <w:delText>The</w:delText>
          </w:r>
          <w:r w:rsidRPr="00602529" w:rsidDel="00602529">
            <w:rPr>
              <w:rFonts w:cstheme="minorHAnsi"/>
              <w:sz w:val="28"/>
              <w:szCs w:val="28"/>
              <w:lang w:val="en-GB"/>
              <w:rPrChange w:id="86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system must </w:delText>
          </w:r>
        </w:del>
      </w:ins>
      <w:ins w:id="863" w:author="Daniele Moltisanti" w:date="2017-10-11T15:56:00Z">
        <w:del w:id="864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86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check if </w:delText>
          </w:r>
        </w:del>
        <w:del w:id="866" w:author="Andrea Mafessoni" w:date="2017-10-15T10:22:00Z">
          <w:r w:rsidRPr="00602529" w:rsidDel="00490672">
            <w:rPr>
              <w:rFonts w:cstheme="minorHAnsi"/>
              <w:sz w:val="28"/>
              <w:szCs w:val="28"/>
              <w:lang w:val="en-GB"/>
              <w:rPrChange w:id="867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the</w:delText>
          </w:r>
        </w:del>
        <w:del w:id="868" w:author="Andrea Mafessoni" w:date="2017-10-15T10:34:00Z">
          <w:r w:rsidRPr="00602529" w:rsidDel="00637A51">
            <w:rPr>
              <w:rFonts w:cstheme="minorHAnsi"/>
              <w:sz w:val="28"/>
              <w:szCs w:val="28"/>
              <w:lang w:val="en-GB"/>
              <w:rPrChange w:id="869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del w:id="870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87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appointment overlap with other</w:delText>
          </w:r>
          <w:r w:rsidR="00902297" w:rsidRPr="00602529" w:rsidDel="00602529">
            <w:rPr>
              <w:rFonts w:cstheme="minorHAnsi"/>
              <w:sz w:val="28"/>
              <w:szCs w:val="28"/>
              <w:lang w:val="en-GB"/>
              <w:rPrChange w:id="872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 events and must </w:delText>
          </w:r>
        </w:del>
      </w:ins>
      <w:ins w:id="873" w:author="Daniele Moltisanti" w:date="2017-10-11T16:08:00Z">
        <w:del w:id="874" w:author="Andrea Mafessoni" w:date="2017-10-27T14:16:00Z">
          <w:r w:rsidR="0052502B" w:rsidRPr="00602529" w:rsidDel="00602529">
            <w:rPr>
              <w:rFonts w:cstheme="minorHAnsi"/>
              <w:sz w:val="28"/>
              <w:szCs w:val="28"/>
              <w:lang w:val="en-GB"/>
              <w:rPrChange w:id="875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 xml:space="preserve">eventually </w:delText>
          </w:r>
        </w:del>
      </w:ins>
      <w:ins w:id="876" w:author="Daniele Moltisanti" w:date="2017-10-11T15:56:00Z">
        <w:del w:id="877" w:author="Andrea Mafessoni" w:date="2017-10-27T14:16:00Z">
          <w:r w:rsidR="00902297" w:rsidRPr="00602529" w:rsidDel="00602529">
            <w:rPr>
              <w:rFonts w:cstheme="minorHAnsi"/>
              <w:sz w:val="28"/>
              <w:szCs w:val="28"/>
              <w:lang w:val="en-GB"/>
              <w:rPrChange w:id="878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notify it to the user</w:delText>
          </w:r>
        </w:del>
      </w:ins>
      <w:ins w:id="879" w:author="Daniele Moltisanti" w:date="2017-10-11T15:57:00Z">
        <w:del w:id="880" w:author="Andrea Mafessoni" w:date="2017-10-27T14:16:00Z">
          <w:r w:rsidRPr="00602529" w:rsidDel="00602529">
            <w:rPr>
              <w:rFonts w:cstheme="minorHAnsi"/>
              <w:sz w:val="28"/>
              <w:szCs w:val="28"/>
              <w:lang w:val="en-GB"/>
              <w:rPrChange w:id="881" w:author="Andrea Mafessoni" w:date="2017-10-27T14:17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882" w:author="Andrea Mafessoni" w:date="2017-10-27T14:14:00Z">
        <w:r w:rsidR="00DE2D13" w:rsidRPr="00602529">
          <w:rPr>
            <w:rFonts w:cstheme="minorHAnsi"/>
            <w:b/>
            <w:sz w:val="28"/>
            <w:szCs w:val="28"/>
            <w:lang w:val="en-GB"/>
            <w:rPrChange w:id="883" w:author="Andrea Mafessoni" w:date="2017-10-27T14:17:00Z">
              <w:rPr>
                <w:rFonts w:cstheme="minorHAnsi"/>
                <w:sz w:val="24"/>
                <w:szCs w:val="24"/>
                <w:lang w:val="en-GB"/>
              </w:rPr>
            </w:rPrChange>
          </w:rPr>
          <w:t>DOMAIN ASSUMPTION</w:t>
        </w:r>
      </w:ins>
      <w:ins w:id="884" w:author="Andrea Mafessoni" w:date="2017-10-27T14:16:00Z">
        <w:r w:rsidR="00602529" w:rsidRPr="00602529">
          <w:rPr>
            <w:rFonts w:cstheme="minorHAnsi"/>
            <w:b/>
            <w:sz w:val="28"/>
            <w:szCs w:val="28"/>
            <w:lang w:val="en-GB"/>
            <w:rPrChange w:id="885" w:author="Andrea Mafessoni" w:date="2017-10-27T14:17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S</w:t>
        </w:r>
      </w:ins>
      <w:ins w:id="886" w:author="Andrea Mafessoni" w:date="2017-10-27T14:14:00Z">
        <w:r w:rsidR="00DE2D13" w:rsidRPr="00602529">
          <w:rPr>
            <w:rFonts w:cstheme="minorHAnsi"/>
            <w:b/>
            <w:sz w:val="28"/>
            <w:szCs w:val="28"/>
            <w:lang w:val="en-GB"/>
            <w:rPrChange w:id="887" w:author="Andrea Mafessoni" w:date="2017-10-27T14:17:00Z">
              <w:rPr>
                <w:rFonts w:cstheme="minorHAnsi"/>
                <w:sz w:val="24"/>
                <w:szCs w:val="24"/>
                <w:lang w:val="en-GB"/>
              </w:rPr>
            </w:rPrChange>
          </w:rPr>
          <w:t>:</w:t>
        </w:r>
      </w:ins>
    </w:p>
    <w:p w:rsidR="00D32227" w:rsidRPr="00D32227" w:rsidRDefault="00D32227" w:rsidP="00D32227">
      <w:pPr>
        <w:pStyle w:val="Paragrafoelenco"/>
        <w:numPr>
          <w:ilvl w:val="0"/>
          <w:numId w:val="10"/>
        </w:numPr>
        <w:rPr>
          <w:ins w:id="888" w:author="Andrea Mafessoni" w:date="2017-10-26T12:28:00Z"/>
          <w:rFonts w:cstheme="minorHAnsi"/>
          <w:sz w:val="24"/>
          <w:szCs w:val="24"/>
          <w:lang w:val="en-GB"/>
          <w:rPrChange w:id="889" w:author="Andrea Mafessoni" w:date="2017-10-27T13:57:00Z">
            <w:rPr>
              <w:ins w:id="890" w:author="Andrea Mafessoni" w:date="2017-10-26T12:28:00Z"/>
              <w:lang w:val="en-GB"/>
            </w:rPr>
          </w:rPrChange>
        </w:rPr>
        <w:pPrChange w:id="891" w:author="Andrea Mafessoni" w:date="2017-10-27T13:57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892" w:author="Andrea Mafessoni" w:date="2017-10-27T14:03:00Z">
        <w:r>
          <w:rPr>
            <w:rFonts w:cstheme="minorHAnsi"/>
            <w:sz w:val="24"/>
            <w:szCs w:val="24"/>
            <w:lang w:val="en-GB"/>
          </w:rPr>
          <w:t>[D1]</w:t>
        </w:r>
      </w:ins>
      <w:ins w:id="893" w:author="Andrea Mafessoni" w:date="2017-10-27T14:04:00Z">
        <w:r>
          <w:rPr>
            <w:rFonts w:cstheme="minorHAnsi"/>
            <w:sz w:val="24"/>
            <w:szCs w:val="24"/>
            <w:lang w:val="en-GB"/>
          </w:rPr>
          <w:t xml:space="preserve"> The user is always connected via Internet and the connection is stable.</w:t>
        </w:r>
      </w:ins>
    </w:p>
    <w:p w:rsidR="00D32227" w:rsidRDefault="00D32227" w:rsidP="00D32227">
      <w:pPr>
        <w:pStyle w:val="Paragrafoelenco"/>
        <w:numPr>
          <w:ilvl w:val="0"/>
          <w:numId w:val="10"/>
        </w:numPr>
        <w:rPr>
          <w:ins w:id="894" w:author="Andrea Mafessoni" w:date="2017-10-27T14:04:00Z"/>
          <w:rFonts w:cstheme="minorHAnsi"/>
          <w:sz w:val="24"/>
          <w:szCs w:val="24"/>
          <w:lang w:val="en-GB"/>
        </w:rPr>
      </w:pPr>
      <w:ins w:id="895" w:author="Andrea Mafessoni" w:date="2017-10-27T14:04:00Z">
        <w:r>
          <w:rPr>
            <w:rFonts w:cstheme="minorHAnsi"/>
            <w:sz w:val="24"/>
            <w:szCs w:val="24"/>
            <w:lang w:val="en-GB"/>
          </w:rPr>
          <w:t>[D2] Information about weather, transport means, maps and travel times are provided by external APIs.</w:t>
        </w:r>
      </w:ins>
    </w:p>
    <w:p w:rsidR="00D32227" w:rsidRDefault="00D32227" w:rsidP="00D32227">
      <w:pPr>
        <w:pStyle w:val="Paragrafoelenco"/>
        <w:numPr>
          <w:ilvl w:val="0"/>
          <w:numId w:val="10"/>
        </w:numPr>
        <w:rPr>
          <w:ins w:id="896" w:author="Andrea Mafessoni" w:date="2017-10-27T14:08:00Z"/>
          <w:rFonts w:cstheme="minorHAnsi"/>
          <w:sz w:val="24"/>
          <w:szCs w:val="24"/>
          <w:lang w:val="en-GB"/>
        </w:rPr>
      </w:pPr>
      <w:ins w:id="897" w:author="Andrea Mafessoni" w:date="2017-10-27T14:04:00Z">
        <w:r>
          <w:rPr>
            <w:rFonts w:cstheme="minorHAnsi"/>
            <w:sz w:val="24"/>
            <w:szCs w:val="24"/>
            <w:lang w:val="en-GB"/>
          </w:rPr>
          <w:t>[D3] Data provided by external APIs are correct.</w:t>
        </w:r>
      </w:ins>
    </w:p>
    <w:p w:rsidR="00DE2D13" w:rsidRPr="00DE2D13" w:rsidRDefault="00DE2D13" w:rsidP="00DE2D13">
      <w:pPr>
        <w:pStyle w:val="Paragrafoelenco"/>
        <w:numPr>
          <w:ilvl w:val="0"/>
          <w:numId w:val="10"/>
        </w:numPr>
        <w:rPr>
          <w:ins w:id="898" w:author="Andrea Mafessoni" w:date="2017-10-27T14:05:00Z"/>
          <w:rFonts w:cstheme="minorHAnsi"/>
          <w:sz w:val="24"/>
          <w:szCs w:val="24"/>
          <w:lang w:val="en-GB"/>
          <w:rPrChange w:id="899" w:author="Andrea Mafessoni" w:date="2017-10-27T14:08:00Z">
            <w:rPr>
              <w:ins w:id="900" w:author="Andrea Mafessoni" w:date="2017-10-27T14:05:00Z"/>
              <w:lang w:val="en-GB"/>
            </w:rPr>
          </w:rPrChange>
        </w:rPr>
        <w:pPrChange w:id="901" w:author="Andrea Mafessoni" w:date="2017-10-27T14:08:00Z">
          <w:pPr>
            <w:pStyle w:val="Paragrafoelenco"/>
            <w:numPr>
              <w:numId w:val="10"/>
            </w:numPr>
            <w:ind w:left="1776" w:hanging="360"/>
          </w:pPr>
        </w:pPrChange>
      </w:pPr>
      <w:ins w:id="902" w:author="Andrea Mafessoni" w:date="2017-10-27T14:08:00Z">
        <w:r w:rsidRPr="00B63D85">
          <w:rPr>
            <w:rFonts w:cstheme="minorHAnsi"/>
            <w:sz w:val="24"/>
            <w:szCs w:val="24"/>
            <w:lang w:val="en-GB"/>
          </w:rPr>
          <w:t>[D</w:t>
        </w:r>
        <w:r>
          <w:rPr>
            <w:rFonts w:cstheme="minorHAnsi"/>
            <w:sz w:val="24"/>
            <w:szCs w:val="24"/>
            <w:lang w:val="en-GB"/>
          </w:rPr>
          <w:t>4</w:t>
        </w:r>
        <w:r>
          <w:rPr>
            <w:rFonts w:cstheme="minorHAnsi"/>
            <w:sz w:val="24"/>
            <w:szCs w:val="24"/>
            <w:lang w:val="en-GB"/>
          </w:rPr>
          <w:t xml:space="preserve">] The process of ticket payment is made </w:t>
        </w:r>
      </w:ins>
      <w:ins w:id="903" w:author="Andrea Mafessoni" w:date="2017-10-27T14:09:00Z">
        <w:r>
          <w:rPr>
            <w:rFonts w:cstheme="minorHAnsi"/>
            <w:sz w:val="24"/>
            <w:szCs w:val="24"/>
            <w:lang w:val="en-GB"/>
          </w:rPr>
          <w:t>through</w:t>
        </w:r>
      </w:ins>
      <w:ins w:id="904" w:author="Andrea Mafessoni" w:date="2017-10-27T14:08:00Z">
        <w:r>
          <w:rPr>
            <w:rFonts w:cstheme="minorHAnsi"/>
            <w:sz w:val="24"/>
            <w:szCs w:val="24"/>
            <w:lang w:val="en-GB"/>
          </w:rPr>
          <w:t xml:space="preserve"> </w:t>
        </w:r>
        <w:r w:rsidRPr="00B63D85">
          <w:rPr>
            <w:rFonts w:cstheme="minorHAnsi"/>
            <w:sz w:val="24"/>
            <w:szCs w:val="24"/>
            <w:lang w:val="en-GB"/>
          </w:rPr>
          <w:t>an external public transpor</w:t>
        </w:r>
        <w:bookmarkStart w:id="905" w:name="_GoBack"/>
        <w:bookmarkEnd w:id="905"/>
        <w:r w:rsidRPr="00B63D85">
          <w:rPr>
            <w:rFonts w:cstheme="minorHAnsi"/>
            <w:sz w:val="24"/>
            <w:szCs w:val="24"/>
            <w:lang w:val="en-GB"/>
          </w:rPr>
          <w:t>t service.</w:t>
        </w:r>
      </w:ins>
    </w:p>
    <w:p w:rsidR="00673622" w:rsidRPr="00DE2D13" w:rsidRDefault="00DE2D13" w:rsidP="00DE2D13">
      <w:pPr>
        <w:pStyle w:val="Paragrafoelenco"/>
        <w:numPr>
          <w:ilvl w:val="0"/>
          <w:numId w:val="10"/>
        </w:numPr>
        <w:rPr>
          <w:ins w:id="906" w:author="Andrea Mafessoni" w:date="2017-10-26T12:28:00Z"/>
          <w:rFonts w:cstheme="minorHAnsi"/>
          <w:sz w:val="24"/>
          <w:szCs w:val="24"/>
          <w:lang w:val="en-GB"/>
          <w:rPrChange w:id="907" w:author="Andrea Mafessoni" w:date="2017-10-27T14:11:00Z">
            <w:rPr>
              <w:ins w:id="908" w:author="Andrea Mafessoni" w:date="2017-10-26T12:28:00Z"/>
              <w:lang w:val="en-GB"/>
            </w:rPr>
          </w:rPrChange>
        </w:rPr>
        <w:pPrChange w:id="909" w:author="Andrea Mafessoni" w:date="2017-10-27T14:11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910" w:author="Andrea Mafessoni" w:date="2017-10-27T14:06:00Z">
        <w:r>
          <w:rPr>
            <w:rFonts w:cstheme="minorHAnsi"/>
            <w:sz w:val="24"/>
            <w:szCs w:val="24"/>
            <w:lang w:val="en-GB"/>
          </w:rPr>
          <w:t>[D5</w:t>
        </w:r>
        <w:r w:rsidR="00D32227">
          <w:rPr>
            <w:rFonts w:cstheme="minorHAnsi"/>
            <w:sz w:val="24"/>
            <w:szCs w:val="24"/>
            <w:lang w:val="en-GB"/>
          </w:rPr>
          <w:t>] If the payment is fulfilled</w:t>
        </w:r>
      </w:ins>
      <w:ins w:id="911" w:author="Andrea Mafessoni" w:date="2017-10-27T14:07:00Z">
        <w:r w:rsidR="00D32227">
          <w:rPr>
            <w:rFonts w:cstheme="minorHAnsi"/>
            <w:sz w:val="24"/>
            <w:szCs w:val="24"/>
            <w:lang w:val="en-GB"/>
          </w:rPr>
          <w:t xml:space="preserve"> without errors</w:t>
        </w:r>
      </w:ins>
      <w:ins w:id="912" w:author="Andrea Mafessoni" w:date="2017-10-27T14:06:00Z">
        <w:r w:rsidR="00D32227">
          <w:rPr>
            <w:rFonts w:cstheme="minorHAnsi"/>
            <w:sz w:val="24"/>
            <w:szCs w:val="24"/>
            <w:lang w:val="en-GB"/>
          </w:rPr>
          <w:t>, the tickets are corre</w:t>
        </w:r>
      </w:ins>
      <w:ins w:id="913" w:author="Andrea Mafessoni" w:date="2017-10-27T14:07:00Z">
        <w:r w:rsidR="00D32227">
          <w:rPr>
            <w:rFonts w:cstheme="minorHAnsi"/>
            <w:sz w:val="24"/>
            <w:szCs w:val="24"/>
            <w:lang w:val="en-GB"/>
          </w:rPr>
          <w:t>ctly received.</w:t>
        </w:r>
      </w:ins>
    </w:p>
    <w:p w:rsidR="00673622" w:rsidRDefault="00673622">
      <w:pPr>
        <w:pStyle w:val="Paragrafoelenco"/>
        <w:ind w:left="2018"/>
        <w:rPr>
          <w:ins w:id="914" w:author="Andrea Mafessoni" w:date="2017-10-27T14:15:00Z"/>
          <w:rFonts w:cstheme="minorHAnsi"/>
          <w:sz w:val="24"/>
          <w:szCs w:val="24"/>
          <w:lang w:val="en-GB"/>
        </w:rPr>
        <w:pPrChange w:id="915" w:author="Andrea Mafessoni" w:date="2017-10-26T12:27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DE2D13" w:rsidRDefault="00DE2D13">
      <w:pPr>
        <w:pStyle w:val="Paragrafoelenco"/>
        <w:ind w:left="2018"/>
        <w:rPr>
          <w:ins w:id="916" w:author="Andrea Mafessoni" w:date="2017-10-26T12:28:00Z"/>
          <w:rFonts w:cstheme="minorHAnsi"/>
          <w:sz w:val="24"/>
          <w:szCs w:val="24"/>
          <w:lang w:val="en-GB"/>
        </w:rPr>
        <w:pPrChange w:id="917" w:author="Andrea Mafessoni" w:date="2017-10-26T12:27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673622" w:rsidRPr="00602529" w:rsidRDefault="00602529" w:rsidP="00DE2D13">
      <w:pPr>
        <w:ind w:firstLine="708"/>
        <w:rPr>
          <w:ins w:id="918" w:author="Andrea Mafessoni" w:date="2017-10-13T19:05:00Z"/>
          <w:rFonts w:cstheme="minorHAnsi"/>
          <w:b/>
          <w:sz w:val="28"/>
          <w:szCs w:val="28"/>
          <w:lang w:val="en-GB"/>
          <w:rPrChange w:id="919" w:author="Andrea Mafessoni" w:date="2017-10-27T14:17:00Z">
            <w:rPr>
              <w:ins w:id="920" w:author="Andrea Mafessoni" w:date="2017-10-13T19:05:00Z"/>
              <w:lang w:val="en-GB"/>
            </w:rPr>
          </w:rPrChange>
        </w:rPr>
        <w:pPrChange w:id="921" w:author="Andrea Mafessoni" w:date="2017-10-27T14:15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922" w:author="Andrea Mafessoni" w:date="2017-10-27T14:16:00Z">
        <w:r w:rsidRPr="00602529">
          <w:rPr>
            <w:rFonts w:cstheme="minorHAnsi"/>
            <w:b/>
            <w:sz w:val="28"/>
            <w:szCs w:val="28"/>
            <w:lang w:val="en-GB"/>
            <w:rPrChange w:id="923" w:author="Andrea Mafessoni" w:date="2017-10-27T14:17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FUNCTIONAL REQUIREMENTS:</w:t>
        </w:r>
      </w:ins>
    </w:p>
    <w:p w:rsidR="008C5161" w:rsidRPr="008C5161" w:rsidDel="008C5161" w:rsidRDefault="008C5161">
      <w:pPr>
        <w:rPr>
          <w:ins w:id="924" w:author="Daniele Moltisanti" w:date="2017-10-11T16:05:00Z"/>
          <w:del w:id="925" w:author="Andrea Mafessoni" w:date="2017-10-13T19:04:00Z"/>
          <w:rFonts w:cstheme="minorHAnsi"/>
          <w:sz w:val="24"/>
          <w:szCs w:val="24"/>
          <w:lang w:val="en-GB"/>
          <w:rPrChange w:id="926" w:author="Andrea Mafessoni" w:date="2017-10-13T19:05:00Z">
            <w:rPr>
              <w:ins w:id="927" w:author="Daniele Moltisanti" w:date="2017-10-11T16:05:00Z"/>
              <w:del w:id="928" w:author="Andrea Mafessoni" w:date="2017-10-13T19:04:00Z"/>
              <w:sz w:val="28"/>
              <w:szCs w:val="28"/>
              <w:lang w:val="en-GB"/>
            </w:rPr>
          </w:rPrChange>
        </w:rPr>
        <w:pPrChange w:id="929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73622" w:rsidRPr="00AF4E7A" w:rsidRDefault="00673622" w:rsidP="00673622">
      <w:pPr>
        <w:pStyle w:val="Paragrafoelenco"/>
        <w:numPr>
          <w:ilvl w:val="1"/>
          <w:numId w:val="4"/>
        </w:numPr>
        <w:rPr>
          <w:ins w:id="930" w:author="Andrea Mafessoni" w:date="2017-10-26T13:28:00Z"/>
          <w:rFonts w:cstheme="minorHAnsi"/>
          <w:b/>
          <w:sz w:val="24"/>
          <w:szCs w:val="24"/>
          <w:lang w:val="en-GB"/>
          <w:rPrChange w:id="931" w:author="Andrea Mafessoni" w:date="2017-10-26T13:28:00Z">
            <w:rPr>
              <w:ins w:id="932" w:author="Andrea Mafessoni" w:date="2017-10-26T13:28:00Z"/>
              <w:rFonts w:cstheme="minorHAnsi"/>
              <w:sz w:val="24"/>
              <w:szCs w:val="24"/>
              <w:lang w:val="en-GB"/>
            </w:rPr>
          </w:rPrChange>
        </w:rPr>
      </w:pPr>
      <w:ins w:id="933" w:author="Andrea Mafessoni" w:date="2017-10-26T12:27:00Z">
        <w:r>
          <w:rPr>
            <w:rFonts w:cstheme="minorHAnsi"/>
            <w:sz w:val="24"/>
            <w:szCs w:val="24"/>
            <w:lang w:val="en-GB"/>
          </w:rPr>
          <w:t>[R</w:t>
        </w:r>
      </w:ins>
      <w:ins w:id="934" w:author="Andrea Mafessoni" w:date="2017-10-26T13:26:00Z">
        <w:r w:rsidR="00AF4E7A">
          <w:rPr>
            <w:rFonts w:cstheme="minorHAnsi"/>
            <w:sz w:val="24"/>
            <w:szCs w:val="24"/>
            <w:lang w:val="en-GB"/>
          </w:rPr>
          <w:t>1</w:t>
        </w:r>
      </w:ins>
      <w:ins w:id="935" w:author="Andrea Mafessoni" w:date="2017-10-26T12:27:00Z">
        <w:r>
          <w:rPr>
            <w:rFonts w:cstheme="minorHAnsi"/>
            <w:sz w:val="24"/>
            <w:szCs w:val="24"/>
            <w:lang w:val="en-GB"/>
          </w:rPr>
          <w:t>] The user must be logged into the system to access application features.</w:t>
        </w:r>
      </w:ins>
    </w:p>
    <w:p w:rsidR="00AF4E7A" w:rsidRPr="000E4529" w:rsidRDefault="00AF4E7A" w:rsidP="00AF4E7A">
      <w:pPr>
        <w:pStyle w:val="Paragrafoelenco"/>
        <w:numPr>
          <w:ilvl w:val="1"/>
          <w:numId w:val="4"/>
        </w:numPr>
        <w:rPr>
          <w:ins w:id="936" w:author="Andrea Mafessoni" w:date="2017-10-26T13:28:00Z"/>
          <w:rFonts w:cstheme="minorHAnsi"/>
          <w:sz w:val="24"/>
          <w:szCs w:val="24"/>
          <w:lang w:val="en-GB"/>
        </w:rPr>
      </w:pPr>
      <w:ins w:id="937" w:author="Andrea Mafessoni" w:date="2017-10-26T13:28:00Z">
        <w:r>
          <w:rPr>
            <w:rFonts w:cstheme="minorHAnsi"/>
            <w:sz w:val="24"/>
            <w:szCs w:val="24"/>
            <w:lang w:val="en-GB"/>
          </w:rPr>
          <w:t>[R2] The user must be able to choose the option of creating a new appointment.</w:t>
        </w:r>
      </w:ins>
    </w:p>
    <w:p w:rsidR="00AF4E7A" w:rsidRPr="000E4529" w:rsidRDefault="00AF4E7A" w:rsidP="00AF4E7A">
      <w:pPr>
        <w:pStyle w:val="Paragrafoelenco"/>
        <w:numPr>
          <w:ilvl w:val="1"/>
          <w:numId w:val="4"/>
        </w:numPr>
        <w:rPr>
          <w:ins w:id="938" w:author="Andrea Mafessoni" w:date="2017-10-26T13:29:00Z"/>
          <w:rFonts w:cstheme="minorHAnsi"/>
          <w:sz w:val="24"/>
          <w:szCs w:val="24"/>
          <w:lang w:val="en-GB"/>
        </w:rPr>
      </w:pPr>
      <w:ins w:id="939" w:author="Andrea Mafessoni" w:date="2017-10-26T13:29:00Z">
        <w:r>
          <w:rPr>
            <w:rFonts w:cstheme="minorHAnsi"/>
            <w:sz w:val="24"/>
            <w:szCs w:val="24"/>
            <w:lang w:val="en-GB"/>
          </w:rPr>
          <w:t xml:space="preserve">[R3]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the option of editing a selected appointment.</w:t>
        </w:r>
      </w:ins>
    </w:p>
    <w:p w:rsidR="00AF4E7A" w:rsidRDefault="00AF4E7A" w:rsidP="00AF4E7A">
      <w:pPr>
        <w:pStyle w:val="Paragrafoelenco"/>
        <w:numPr>
          <w:ilvl w:val="1"/>
          <w:numId w:val="4"/>
        </w:numPr>
        <w:rPr>
          <w:ins w:id="940" w:author="Andrea Mafessoni" w:date="2017-10-26T13:32:00Z"/>
          <w:rFonts w:cstheme="minorHAnsi"/>
          <w:sz w:val="24"/>
          <w:szCs w:val="24"/>
          <w:lang w:val="en-GB"/>
        </w:rPr>
      </w:pPr>
      <w:ins w:id="941" w:author="Andrea Mafessoni" w:date="2017-10-26T13:28:00Z">
        <w:r>
          <w:rPr>
            <w:rFonts w:cstheme="minorHAnsi"/>
            <w:sz w:val="24"/>
            <w:szCs w:val="24"/>
            <w:lang w:val="en-GB"/>
          </w:rPr>
          <w:t xml:space="preserve">[R4]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the option of deleting a selected appointment.</w:t>
        </w:r>
      </w:ins>
    </w:p>
    <w:p w:rsidR="003B2A2C" w:rsidRPr="000E4529" w:rsidRDefault="003B2A2C" w:rsidP="003B2A2C">
      <w:pPr>
        <w:pStyle w:val="Paragrafoelenco"/>
        <w:numPr>
          <w:ilvl w:val="1"/>
          <w:numId w:val="4"/>
        </w:numPr>
        <w:rPr>
          <w:ins w:id="942" w:author="Andrea Mafessoni" w:date="2017-10-26T13:32:00Z"/>
          <w:rFonts w:cstheme="minorHAnsi"/>
          <w:sz w:val="24"/>
          <w:szCs w:val="24"/>
          <w:lang w:val="en-GB"/>
        </w:rPr>
      </w:pPr>
      <w:ins w:id="943" w:author="Andrea Mafessoni" w:date="2017-10-26T13:32:00Z">
        <w:r>
          <w:rPr>
            <w:rFonts w:cstheme="minorHAnsi"/>
            <w:sz w:val="24"/>
            <w:szCs w:val="24"/>
            <w:lang w:val="en-GB"/>
          </w:rPr>
          <w:t>[R5] 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55487E" w:rsidRDefault="0055487E" w:rsidP="0055487E">
      <w:pPr>
        <w:pStyle w:val="Paragrafoelenco"/>
        <w:numPr>
          <w:ilvl w:val="1"/>
          <w:numId w:val="4"/>
        </w:numPr>
        <w:rPr>
          <w:ins w:id="944" w:author="Andrea Mafessoni" w:date="2017-10-26T18:33:00Z"/>
          <w:rFonts w:cstheme="minorHAnsi"/>
          <w:sz w:val="24"/>
          <w:szCs w:val="24"/>
          <w:lang w:val="en-GB"/>
        </w:rPr>
      </w:pPr>
      <w:ins w:id="945" w:author="Andrea Mafessoni" w:date="2017-10-26T18:33:00Z">
        <w:r>
          <w:rPr>
            <w:rFonts w:cstheme="minorHAnsi"/>
            <w:sz w:val="24"/>
            <w:szCs w:val="24"/>
            <w:lang w:val="en-GB"/>
          </w:rPr>
          <w:t xml:space="preserve">[R6]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</w:t>
        </w:r>
        <w:r w:rsidRPr="00681C6A">
          <w:rPr>
            <w:rFonts w:cstheme="minorHAnsi"/>
            <w:sz w:val="24"/>
            <w:szCs w:val="24"/>
            <w:lang w:val="en-GB"/>
          </w:rPr>
          <w:t xml:space="preserve"> must </w:t>
        </w:r>
        <w:r>
          <w:rPr>
            <w:rFonts w:cstheme="minorHAnsi"/>
            <w:sz w:val="24"/>
            <w:szCs w:val="24"/>
            <w:lang w:val="en-GB"/>
          </w:rPr>
          <w:t>be able to select a chosen day from the overview of his calendar.</w:t>
        </w:r>
      </w:ins>
    </w:p>
    <w:p w:rsidR="0055487E" w:rsidRDefault="0055487E" w:rsidP="0055487E">
      <w:pPr>
        <w:pStyle w:val="Paragrafoelenco"/>
        <w:numPr>
          <w:ilvl w:val="1"/>
          <w:numId w:val="4"/>
        </w:numPr>
        <w:rPr>
          <w:ins w:id="946" w:author="Andrea Mafessoni" w:date="2017-10-26T18:33:00Z"/>
          <w:rFonts w:cstheme="minorHAnsi"/>
          <w:sz w:val="24"/>
          <w:szCs w:val="24"/>
          <w:lang w:val="en-GB"/>
        </w:rPr>
      </w:pPr>
      <w:ins w:id="947" w:author="Andrea Mafessoni" w:date="2017-10-26T18:33:00Z">
        <w:r>
          <w:rPr>
            <w:rFonts w:cstheme="minorHAnsi"/>
            <w:sz w:val="24"/>
            <w:szCs w:val="24"/>
            <w:lang w:val="en-GB"/>
          </w:rPr>
          <w:t xml:space="preserve">[R7] </w:t>
        </w:r>
        <w:r w:rsidRPr="00BF2E47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 must be able to select a specific appointment in his calendar.</w:t>
        </w:r>
      </w:ins>
    </w:p>
    <w:p w:rsidR="0055487E" w:rsidRPr="00681C6A" w:rsidRDefault="0055487E" w:rsidP="0055487E">
      <w:pPr>
        <w:pStyle w:val="Paragrafoelenco"/>
        <w:numPr>
          <w:ilvl w:val="1"/>
          <w:numId w:val="4"/>
        </w:numPr>
        <w:rPr>
          <w:ins w:id="948" w:author="Andrea Mafessoni" w:date="2017-10-26T18:36:00Z"/>
          <w:rFonts w:cstheme="minorHAnsi"/>
          <w:color w:val="FF0000"/>
          <w:sz w:val="24"/>
          <w:szCs w:val="24"/>
          <w:lang w:val="en-GB"/>
        </w:rPr>
      </w:pPr>
      <w:ins w:id="949" w:author="Andrea Mafessoni" w:date="2017-10-26T18:36:00Z">
        <w:r>
          <w:rPr>
            <w:rFonts w:cstheme="minorHAnsi"/>
            <w:sz w:val="24"/>
            <w:szCs w:val="24"/>
            <w:lang w:val="en-GB"/>
          </w:rPr>
          <w:t xml:space="preserve">[R8]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system must ask the user to provide</w:t>
        </w:r>
        <w:r w:rsidRPr="00681C6A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all information needed for the creation of a new appointment, such as place and time of start and overall duration.</w:t>
        </w:r>
      </w:ins>
    </w:p>
    <w:p w:rsidR="0055487E" w:rsidRPr="00681C6A" w:rsidRDefault="0055487E" w:rsidP="0055487E">
      <w:pPr>
        <w:pStyle w:val="Paragrafoelenco"/>
        <w:numPr>
          <w:ilvl w:val="1"/>
          <w:numId w:val="4"/>
        </w:numPr>
        <w:rPr>
          <w:ins w:id="950" w:author="Andrea Mafessoni" w:date="2017-10-26T18:37:00Z"/>
          <w:rFonts w:cstheme="minorHAnsi"/>
          <w:sz w:val="24"/>
          <w:szCs w:val="24"/>
          <w:lang w:val="en-GB"/>
        </w:rPr>
      </w:pPr>
      <w:ins w:id="951" w:author="Andrea Mafessoni" w:date="2017-10-26T18:37:00Z">
        <w:r>
          <w:rPr>
            <w:rFonts w:cstheme="minorHAnsi"/>
            <w:sz w:val="24"/>
            <w:szCs w:val="24"/>
            <w:lang w:val="en-GB"/>
          </w:rPr>
          <w:t>[R9] The system must check if the information provided by the user are correct.</w:t>
        </w:r>
      </w:ins>
    </w:p>
    <w:p w:rsidR="0055487E" w:rsidRDefault="0055487E" w:rsidP="0055487E">
      <w:pPr>
        <w:pStyle w:val="Paragrafoelenco"/>
        <w:numPr>
          <w:ilvl w:val="1"/>
          <w:numId w:val="4"/>
        </w:numPr>
        <w:rPr>
          <w:ins w:id="952" w:author="Andrea Mafessoni" w:date="2017-10-26T18:39:00Z"/>
          <w:rFonts w:cstheme="minorHAnsi"/>
          <w:sz w:val="24"/>
          <w:szCs w:val="24"/>
          <w:lang w:val="en-GB"/>
        </w:rPr>
      </w:pPr>
      <w:ins w:id="953" w:author="Andrea Mafessoni" w:date="2017-10-26T18:39:00Z">
        <w:r>
          <w:rPr>
            <w:rFonts w:cstheme="minorHAnsi"/>
            <w:sz w:val="24"/>
            <w:szCs w:val="24"/>
            <w:lang w:val="en-GB"/>
          </w:rPr>
          <w:t xml:space="preserve">[R10]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system must check if </w:t>
        </w:r>
        <w:r>
          <w:rPr>
            <w:rFonts w:cstheme="minorHAnsi"/>
            <w:sz w:val="24"/>
            <w:szCs w:val="24"/>
            <w:lang w:val="en-GB"/>
          </w:rPr>
          <w:t xml:space="preserve">an </w:t>
        </w:r>
        <w:r w:rsidRPr="00681C6A">
          <w:rPr>
            <w:rFonts w:cstheme="minorHAnsi"/>
            <w:sz w:val="24"/>
            <w:szCs w:val="24"/>
            <w:lang w:val="en-GB"/>
          </w:rPr>
          <w:t>appointment overlap</w:t>
        </w:r>
        <w:r>
          <w:rPr>
            <w:rFonts w:cstheme="minorHAnsi"/>
            <w:sz w:val="24"/>
            <w:szCs w:val="24"/>
            <w:lang w:val="en-GB"/>
          </w:rPr>
          <w:t>s</w:t>
        </w:r>
        <w:r w:rsidRPr="00681C6A">
          <w:rPr>
            <w:rFonts w:cstheme="minorHAnsi"/>
            <w:sz w:val="24"/>
            <w:szCs w:val="24"/>
            <w:lang w:val="en-GB"/>
          </w:rPr>
          <w:t xml:space="preserve"> with other events and must eventually notify it to the user.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54" w:author="Andrea Mafessoni" w:date="2017-10-26T18:40:00Z"/>
          <w:rFonts w:cstheme="minorHAnsi"/>
          <w:sz w:val="24"/>
          <w:szCs w:val="24"/>
          <w:lang w:val="en-GB"/>
        </w:rPr>
      </w:pPr>
      <w:ins w:id="955" w:author="Andrea Mafessoni" w:date="2017-10-26T18:40:00Z">
        <w:r>
          <w:rPr>
            <w:rFonts w:cstheme="minorHAnsi"/>
            <w:sz w:val="24"/>
            <w:szCs w:val="24"/>
            <w:lang w:val="en-GB"/>
          </w:rPr>
          <w:t xml:space="preserve">[R11] </w:t>
        </w:r>
        <w:r w:rsidRPr="002A047B">
          <w:rPr>
            <w:rFonts w:cstheme="minorHAnsi"/>
            <w:sz w:val="24"/>
            <w:szCs w:val="24"/>
            <w:lang w:val="en-GB"/>
          </w:rPr>
          <w:t xml:space="preserve">The system must give the user access to all details of </w:t>
        </w:r>
        <w:r>
          <w:rPr>
            <w:rFonts w:cstheme="minorHAnsi"/>
            <w:sz w:val="24"/>
            <w:szCs w:val="24"/>
            <w:lang w:val="en-GB"/>
          </w:rPr>
          <w:t>a</w:t>
        </w:r>
        <w:r w:rsidRPr="002A047B">
          <w:rPr>
            <w:rFonts w:cstheme="minorHAnsi"/>
            <w:sz w:val="24"/>
            <w:szCs w:val="24"/>
            <w:lang w:val="en-GB"/>
          </w:rPr>
          <w:t xml:space="preserve"> selected appointment and the user must be allowed to edit the information needed.</w:t>
        </w:r>
      </w:ins>
    </w:p>
    <w:p w:rsidR="00E51B9A" w:rsidRPr="00681C6A" w:rsidRDefault="00E51B9A" w:rsidP="00E51B9A">
      <w:pPr>
        <w:pStyle w:val="Paragrafoelenco"/>
        <w:numPr>
          <w:ilvl w:val="1"/>
          <w:numId w:val="4"/>
        </w:numPr>
        <w:rPr>
          <w:ins w:id="956" w:author="Andrea Mafessoni" w:date="2017-10-26T18:40:00Z"/>
          <w:rFonts w:cstheme="minorHAnsi"/>
          <w:sz w:val="24"/>
          <w:szCs w:val="24"/>
          <w:lang w:val="en-GB"/>
        </w:rPr>
      </w:pPr>
      <w:ins w:id="957" w:author="Andrea Mafessoni" w:date="2017-10-26T18:40:00Z">
        <w:r>
          <w:rPr>
            <w:rFonts w:cstheme="minorHAnsi"/>
            <w:sz w:val="24"/>
            <w:szCs w:val="24"/>
            <w:lang w:val="en-GB"/>
          </w:rPr>
          <w:t>[R12] The user must be able to set advanced information for a created appointment.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58" w:author="Andrea Mafessoni" w:date="2017-10-26T18:41:00Z"/>
          <w:rFonts w:cstheme="minorHAnsi"/>
          <w:sz w:val="24"/>
          <w:szCs w:val="24"/>
          <w:lang w:val="en-GB"/>
        </w:rPr>
      </w:pPr>
      <w:ins w:id="959" w:author="Andrea Mafessoni" w:date="2017-10-26T18:41:00Z">
        <w:r>
          <w:rPr>
            <w:rFonts w:cstheme="minorHAnsi"/>
            <w:sz w:val="24"/>
            <w:szCs w:val="24"/>
            <w:lang w:val="en-GB"/>
          </w:rPr>
          <w:t>[R13] The user must be able to set an appointment as flexible, specifying the interval of time.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60" w:author="Andrea Mafessoni" w:date="2017-10-26T18:41:00Z"/>
          <w:rFonts w:cstheme="minorHAnsi"/>
          <w:sz w:val="24"/>
          <w:szCs w:val="24"/>
          <w:lang w:val="en-GB"/>
        </w:rPr>
      </w:pPr>
      <w:ins w:id="961" w:author="Andrea Mafessoni" w:date="2017-10-26T18:41:00Z">
        <w:r>
          <w:rPr>
            <w:rFonts w:cstheme="minorHAnsi"/>
            <w:sz w:val="24"/>
            <w:szCs w:val="24"/>
            <w:lang w:val="en-GB"/>
          </w:rPr>
          <w:t>[R14] The user must be able to set an appointment as repeatable, specifying the desired days.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62" w:author="Andrea Mafessoni" w:date="2017-10-26T18:41:00Z"/>
          <w:rFonts w:cstheme="minorHAnsi"/>
          <w:sz w:val="24"/>
          <w:szCs w:val="24"/>
          <w:lang w:val="en-GB"/>
        </w:rPr>
      </w:pPr>
      <w:ins w:id="963" w:author="Andrea Mafessoni" w:date="2017-10-26T18:41:00Z">
        <w:r>
          <w:rPr>
            <w:rFonts w:cstheme="minorHAnsi"/>
            <w:sz w:val="24"/>
            <w:szCs w:val="24"/>
            <w:lang w:val="en-GB"/>
          </w:rPr>
          <w:t>[R15] The system must schedule any flexible or repeatable appointment in the correct way, avoiding overlapping with other appointments.</w:t>
        </w:r>
      </w:ins>
    </w:p>
    <w:p w:rsidR="00E51B9A" w:rsidRPr="00BF2E47" w:rsidRDefault="00E51B9A" w:rsidP="00E51B9A">
      <w:pPr>
        <w:pStyle w:val="Paragrafoelenco"/>
        <w:numPr>
          <w:ilvl w:val="1"/>
          <w:numId w:val="4"/>
        </w:numPr>
        <w:rPr>
          <w:ins w:id="964" w:author="Andrea Mafessoni" w:date="2017-10-26T18:41:00Z"/>
          <w:rFonts w:cstheme="minorHAnsi"/>
          <w:b/>
          <w:sz w:val="24"/>
          <w:szCs w:val="24"/>
          <w:lang w:val="en-GB"/>
        </w:rPr>
      </w:pPr>
      <w:ins w:id="965" w:author="Andrea Mafessoni" w:date="2017-10-26T18:41:00Z">
        <w:r>
          <w:rPr>
            <w:rFonts w:cstheme="minorHAnsi"/>
            <w:sz w:val="24"/>
            <w:szCs w:val="24"/>
            <w:lang w:val="en-GB"/>
          </w:rPr>
          <w:lastRenderedPageBreak/>
          <w:t>[R16] The appointment intended to be modified must have been previously successfully created and not already deleted.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66" w:author="Andrea Mafessoni" w:date="2017-10-26T18:42:00Z"/>
          <w:rFonts w:cstheme="minorHAnsi"/>
          <w:sz w:val="24"/>
          <w:szCs w:val="24"/>
          <w:lang w:val="en-GB"/>
        </w:rPr>
      </w:pPr>
      <w:ins w:id="967" w:author="Andrea Mafessoni" w:date="2017-10-26T18:42:00Z">
        <w:r>
          <w:rPr>
            <w:rFonts w:cstheme="minorHAnsi"/>
            <w:sz w:val="24"/>
            <w:szCs w:val="24"/>
            <w:lang w:val="en-GB"/>
          </w:rPr>
          <w:t>[R17] The user must confirm the creation of the new appointment.</w:t>
        </w:r>
      </w:ins>
    </w:p>
    <w:p w:rsidR="00E51B9A" w:rsidRPr="008C5161" w:rsidRDefault="00E51B9A" w:rsidP="00E51B9A">
      <w:pPr>
        <w:pStyle w:val="Paragrafoelenco"/>
        <w:numPr>
          <w:ilvl w:val="1"/>
          <w:numId w:val="4"/>
        </w:numPr>
        <w:rPr>
          <w:ins w:id="968" w:author="Andrea Mafessoni" w:date="2017-10-26T18:42:00Z"/>
          <w:rFonts w:cstheme="minorHAnsi"/>
          <w:sz w:val="24"/>
          <w:szCs w:val="24"/>
          <w:lang w:val="en-GB"/>
        </w:rPr>
      </w:pPr>
      <w:ins w:id="969" w:author="Andrea Mafessoni" w:date="2017-10-26T18:42:00Z">
        <w:r>
          <w:rPr>
            <w:rFonts w:cstheme="minorHAnsi"/>
            <w:sz w:val="24"/>
            <w:szCs w:val="24"/>
            <w:lang w:val="en-GB"/>
          </w:rPr>
          <w:t xml:space="preserve">[R18]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confirm </w:t>
        </w:r>
        <w:r>
          <w:rPr>
            <w:rFonts w:cstheme="minorHAnsi"/>
            <w:sz w:val="24"/>
            <w:szCs w:val="24"/>
            <w:lang w:val="en-GB"/>
          </w:rPr>
          <w:t>any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appointment modification</w:t>
        </w:r>
        <w:r w:rsidRPr="008C5161">
          <w:rPr>
            <w:rFonts w:cstheme="minorHAnsi"/>
            <w:sz w:val="24"/>
            <w:szCs w:val="24"/>
            <w:lang w:val="en-GB"/>
          </w:rPr>
          <w:t>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70" w:author="Andrea Mafessoni" w:date="2017-10-26T18:44:00Z"/>
          <w:rFonts w:cstheme="minorHAnsi"/>
          <w:sz w:val="24"/>
          <w:szCs w:val="24"/>
          <w:lang w:val="en-GB"/>
        </w:rPr>
      </w:pPr>
      <w:ins w:id="971" w:author="Andrea Mafessoni" w:date="2017-10-26T18:44:00Z">
        <w:r>
          <w:rPr>
            <w:rFonts w:cstheme="minorHAnsi"/>
            <w:sz w:val="24"/>
            <w:szCs w:val="24"/>
            <w:lang w:val="en-GB"/>
          </w:rPr>
          <w:t>[R19] The system must save the user modifications in memory and the calendar must be updated.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72" w:author="Andrea Mafessoni" w:date="2017-10-26T18:44:00Z"/>
          <w:rFonts w:cstheme="minorHAnsi"/>
          <w:sz w:val="24"/>
          <w:szCs w:val="24"/>
          <w:lang w:val="en-GB"/>
        </w:rPr>
      </w:pPr>
      <w:ins w:id="973" w:author="Andrea Mafessoni" w:date="2017-10-26T18:44:00Z">
        <w:r>
          <w:rPr>
            <w:rFonts w:cstheme="minorHAnsi"/>
            <w:sz w:val="24"/>
            <w:szCs w:val="24"/>
            <w:lang w:val="en-GB"/>
          </w:rPr>
          <w:t xml:space="preserve">[R20] The system must remove a deleted </w:t>
        </w:r>
        <w:r w:rsidRPr="008C5161">
          <w:rPr>
            <w:rFonts w:cstheme="minorHAnsi"/>
            <w:sz w:val="24"/>
            <w:szCs w:val="24"/>
            <w:lang w:val="en-GB"/>
          </w:rPr>
          <w:t xml:space="preserve">appointment from the memory and </w:t>
        </w:r>
        <w:r>
          <w:rPr>
            <w:rFonts w:cstheme="minorHAnsi"/>
            <w:sz w:val="24"/>
            <w:szCs w:val="24"/>
            <w:lang w:val="en-GB"/>
          </w:rPr>
          <w:t>delete</w:t>
        </w:r>
        <w:r w:rsidRPr="008C5161">
          <w:rPr>
            <w:rFonts w:cstheme="minorHAnsi"/>
            <w:sz w:val="24"/>
            <w:szCs w:val="24"/>
            <w:lang w:val="en-GB"/>
          </w:rPr>
          <w:t xml:space="preserve"> every alert related to it.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74" w:author="Andrea Mafessoni" w:date="2017-10-26T18:44:00Z"/>
          <w:rFonts w:cstheme="minorHAnsi"/>
          <w:sz w:val="24"/>
          <w:szCs w:val="24"/>
          <w:lang w:val="en-GB"/>
        </w:rPr>
      </w:pPr>
      <w:ins w:id="975" w:author="Andrea Mafessoni" w:date="2017-10-26T18:44:00Z">
        <w:r>
          <w:rPr>
            <w:rFonts w:cstheme="minorHAnsi"/>
            <w:sz w:val="24"/>
            <w:szCs w:val="24"/>
            <w:lang w:val="en-GB"/>
          </w:rPr>
          <w:t>[R21] The user must be able to switch between different possible calendar, such as daily calendar, weekly calendar and monthly calendar.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76" w:author="Andrea Mafessoni" w:date="2017-10-26T18:45:00Z"/>
          <w:rFonts w:cstheme="minorHAnsi"/>
          <w:sz w:val="24"/>
          <w:szCs w:val="24"/>
          <w:lang w:val="en-GB"/>
        </w:rPr>
      </w:pPr>
      <w:ins w:id="977" w:author="Andrea Mafessoni" w:date="2017-10-26T18:45:00Z">
        <w:r>
          <w:rPr>
            <w:rFonts w:cstheme="minorHAnsi"/>
            <w:sz w:val="24"/>
            <w:szCs w:val="24"/>
            <w:lang w:val="en-GB"/>
          </w:rPr>
          <w:t xml:space="preserve">[R22] </w:t>
        </w:r>
        <w:r w:rsidRPr="002A047B">
          <w:rPr>
            <w:rFonts w:cstheme="minorHAnsi"/>
            <w:sz w:val="24"/>
            <w:szCs w:val="24"/>
            <w:lang w:val="en-GB"/>
          </w:rPr>
          <w:t xml:space="preserve">The system must be able to provide information about the scheduled travels for </w:t>
        </w:r>
        <w:r>
          <w:rPr>
            <w:rFonts w:cstheme="minorHAnsi"/>
            <w:sz w:val="24"/>
            <w:szCs w:val="24"/>
            <w:lang w:val="en-GB"/>
          </w:rPr>
          <w:t>a</w:t>
        </w:r>
        <w:r w:rsidRPr="002A047B">
          <w:rPr>
            <w:rFonts w:cstheme="minorHAnsi"/>
            <w:sz w:val="24"/>
            <w:szCs w:val="24"/>
            <w:lang w:val="en-GB"/>
          </w:rPr>
          <w:t xml:space="preserve"> chosen day, showing </w:t>
        </w:r>
        <w:r>
          <w:rPr>
            <w:rFonts w:cstheme="minorHAnsi"/>
            <w:sz w:val="24"/>
            <w:szCs w:val="24"/>
            <w:lang w:val="en-GB"/>
          </w:rPr>
          <w:t xml:space="preserve">the transport means </w:t>
        </w:r>
        <w:r w:rsidRPr="002A047B">
          <w:rPr>
            <w:rFonts w:cstheme="minorHAnsi"/>
            <w:sz w:val="24"/>
            <w:szCs w:val="24"/>
            <w:lang w:val="en-GB"/>
          </w:rPr>
          <w:t xml:space="preserve">and the estimated time required from each </w:t>
        </w:r>
        <w:r>
          <w:rPr>
            <w:rFonts w:cstheme="minorHAnsi"/>
            <w:sz w:val="24"/>
            <w:szCs w:val="24"/>
            <w:lang w:val="en-GB"/>
          </w:rPr>
          <w:t>travel</w:t>
        </w:r>
        <w:r w:rsidRPr="002A047B">
          <w:rPr>
            <w:rFonts w:cstheme="minorHAnsi"/>
            <w:sz w:val="24"/>
            <w:szCs w:val="24"/>
            <w:lang w:val="en-GB"/>
          </w:rPr>
          <w:t>.</w:t>
        </w:r>
      </w:ins>
    </w:p>
    <w:p w:rsidR="00E51B9A" w:rsidRDefault="00E51B9A" w:rsidP="00E51B9A">
      <w:pPr>
        <w:pStyle w:val="Paragrafoelenco"/>
        <w:numPr>
          <w:ilvl w:val="1"/>
          <w:numId w:val="4"/>
        </w:numPr>
        <w:rPr>
          <w:ins w:id="978" w:author="Andrea Mafessoni" w:date="2017-10-26T18:46:00Z"/>
          <w:rFonts w:cstheme="minorHAnsi"/>
          <w:sz w:val="24"/>
          <w:szCs w:val="24"/>
          <w:lang w:val="en-GB"/>
        </w:rPr>
      </w:pPr>
      <w:ins w:id="979" w:author="Andrea Mafessoni" w:date="2017-10-26T18:46:00Z">
        <w:r>
          <w:rPr>
            <w:rFonts w:cstheme="minorHAnsi"/>
            <w:sz w:val="24"/>
            <w:szCs w:val="24"/>
            <w:lang w:val="en-GB"/>
          </w:rPr>
          <w:t xml:space="preserve">[R23]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system must choose the best option between the possible </w:t>
        </w:r>
        <w:r>
          <w:rPr>
            <w:rFonts w:cstheme="minorHAnsi"/>
            <w:sz w:val="24"/>
            <w:szCs w:val="24"/>
            <w:lang w:val="en-GB"/>
          </w:rPr>
          <w:t xml:space="preserve">travel </w:t>
        </w:r>
        <w:r w:rsidRPr="00681C6A">
          <w:rPr>
            <w:rFonts w:cstheme="minorHAnsi"/>
            <w:sz w:val="24"/>
            <w:szCs w:val="24"/>
            <w:lang w:val="en-GB"/>
          </w:rPr>
          <w:t>alternatives according to the preferences expressed in the user profile settings</w:t>
        </w:r>
        <w:r>
          <w:rPr>
            <w:rFonts w:cstheme="minorHAnsi"/>
            <w:sz w:val="24"/>
            <w:szCs w:val="24"/>
            <w:lang w:val="en-GB"/>
          </w:rPr>
          <w:t xml:space="preserve"> and the information about external weather</w:t>
        </w:r>
        <w:r w:rsidRPr="00681C6A">
          <w:rPr>
            <w:rFonts w:cstheme="minorHAnsi"/>
            <w:sz w:val="24"/>
            <w:szCs w:val="24"/>
            <w:lang w:val="en-GB"/>
          </w:rPr>
          <w:t>.</w:t>
        </w:r>
      </w:ins>
    </w:p>
    <w:p w:rsidR="00E51B9A" w:rsidRPr="002A047B" w:rsidRDefault="00E51B9A" w:rsidP="00E51B9A">
      <w:pPr>
        <w:pStyle w:val="Paragrafoelenco"/>
        <w:numPr>
          <w:ilvl w:val="1"/>
          <w:numId w:val="4"/>
        </w:numPr>
        <w:rPr>
          <w:ins w:id="980" w:author="Andrea Mafessoni" w:date="2017-10-26T18:48:00Z"/>
          <w:rFonts w:cstheme="minorHAnsi"/>
          <w:sz w:val="24"/>
          <w:szCs w:val="24"/>
          <w:lang w:val="en-GB"/>
        </w:rPr>
      </w:pPr>
      <w:ins w:id="981" w:author="Andrea Mafessoni" w:date="2017-10-26T18:48:00Z">
        <w:r>
          <w:rPr>
            <w:rFonts w:cstheme="minorHAnsi"/>
            <w:sz w:val="24"/>
            <w:szCs w:val="24"/>
            <w:lang w:val="en-GB"/>
          </w:rPr>
          <w:t>[R24] The user must be able to select a specific travel in his daily schedule.</w:t>
        </w:r>
      </w:ins>
    </w:p>
    <w:p w:rsidR="00E51B9A" w:rsidRPr="00681C6A" w:rsidRDefault="00E51B9A" w:rsidP="00E51B9A">
      <w:pPr>
        <w:pStyle w:val="Paragrafoelenco"/>
        <w:numPr>
          <w:ilvl w:val="1"/>
          <w:numId w:val="4"/>
        </w:numPr>
        <w:rPr>
          <w:ins w:id="982" w:author="Andrea Mafessoni" w:date="2017-10-26T18:49:00Z"/>
          <w:rFonts w:cstheme="minorHAnsi"/>
          <w:b/>
          <w:sz w:val="24"/>
          <w:szCs w:val="24"/>
          <w:lang w:val="en-GB"/>
        </w:rPr>
      </w:pPr>
      <w:ins w:id="983" w:author="Andrea Mafessoni" w:date="2017-10-26T18:49:00Z">
        <w:r>
          <w:rPr>
            <w:rFonts w:cstheme="minorHAnsi"/>
            <w:sz w:val="24"/>
            <w:szCs w:val="24"/>
            <w:lang w:val="en-GB"/>
          </w:rPr>
          <w:t>[R25] The system must provide detailed information about the travels selected by the user, such as the trace route on the map and the weather conditions.</w:t>
        </w:r>
      </w:ins>
    </w:p>
    <w:p w:rsidR="00E51B9A" w:rsidRPr="002A047B" w:rsidRDefault="00E51B9A" w:rsidP="00E51B9A">
      <w:pPr>
        <w:pStyle w:val="Paragrafoelenco"/>
        <w:numPr>
          <w:ilvl w:val="1"/>
          <w:numId w:val="4"/>
        </w:numPr>
        <w:rPr>
          <w:ins w:id="984" w:author="Andrea Mafessoni" w:date="2017-10-26T18:49:00Z"/>
          <w:rFonts w:cstheme="minorHAnsi"/>
          <w:sz w:val="24"/>
          <w:szCs w:val="24"/>
          <w:lang w:val="en-GB"/>
        </w:rPr>
      </w:pPr>
      <w:ins w:id="985" w:author="Andrea Mafessoni" w:date="2017-10-26T18:49:00Z">
        <w:r>
          <w:rPr>
            <w:rFonts w:cstheme="minorHAnsi"/>
            <w:sz w:val="24"/>
            <w:szCs w:val="24"/>
            <w:lang w:val="en-GB"/>
          </w:rPr>
          <w:t>[R26] The system must</w:t>
        </w:r>
        <w:r w:rsidRPr="002A047B">
          <w:rPr>
            <w:rFonts w:cstheme="minorHAnsi"/>
            <w:sz w:val="24"/>
            <w:szCs w:val="24"/>
            <w:lang w:val="en-GB"/>
          </w:rPr>
          <w:t xml:space="preserve"> provide the user with an overview of the possible travel alternatives</w:t>
        </w:r>
        <w:r>
          <w:rPr>
            <w:rFonts w:cstheme="minorHAnsi"/>
            <w:sz w:val="24"/>
            <w:szCs w:val="24"/>
            <w:lang w:val="en-GB"/>
          </w:rPr>
          <w:t xml:space="preserve"> for the chosen travel</w:t>
        </w:r>
        <w:r w:rsidRPr="002A047B">
          <w:rPr>
            <w:rFonts w:cstheme="minorHAnsi"/>
            <w:sz w:val="24"/>
            <w:szCs w:val="24"/>
            <w:lang w:val="en-GB"/>
          </w:rPr>
          <w:t xml:space="preserve">, specifying all </w:t>
        </w:r>
        <w:r>
          <w:rPr>
            <w:rFonts w:cstheme="minorHAnsi"/>
            <w:sz w:val="24"/>
            <w:szCs w:val="24"/>
            <w:lang w:val="en-GB"/>
          </w:rPr>
          <w:t xml:space="preserve">details </w:t>
        </w:r>
        <w:r w:rsidRPr="002A047B">
          <w:rPr>
            <w:rFonts w:cstheme="minorHAnsi"/>
            <w:sz w:val="24"/>
            <w:szCs w:val="24"/>
            <w:lang w:val="en-GB"/>
          </w:rPr>
          <w:t>for each one.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986" w:author="Andrea Mafessoni" w:date="2017-10-26T18:50:00Z"/>
          <w:rFonts w:cstheme="minorHAnsi"/>
          <w:sz w:val="24"/>
          <w:szCs w:val="24"/>
          <w:lang w:val="en-GB"/>
        </w:rPr>
      </w:pPr>
      <w:ins w:id="987" w:author="Andrea Mafessoni" w:date="2017-10-26T18:50:00Z">
        <w:r>
          <w:rPr>
            <w:rFonts w:cstheme="minorHAnsi"/>
            <w:sz w:val="24"/>
            <w:szCs w:val="24"/>
            <w:lang w:val="en-GB"/>
          </w:rPr>
          <w:t xml:space="preserve">[R27] </w:t>
        </w:r>
        <w:r w:rsidRPr="00A44402">
          <w:rPr>
            <w:rFonts w:cstheme="minorHAnsi"/>
            <w:sz w:val="24"/>
            <w:szCs w:val="24"/>
            <w:lang w:val="en-GB"/>
          </w:rPr>
          <w:t xml:space="preserve">The user must be able to filter the </w:t>
        </w:r>
        <w:r>
          <w:rPr>
            <w:rFonts w:cstheme="minorHAnsi"/>
            <w:sz w:val="24"/>
            <w:szCs w:val="24"/>
            <w:lang w:val="en-GB"/>
          </w:rPr>
          <w:t xml:space="preserve">travel </w:t>
        </w:r>
        <w:r w:rsidRPr="00A44402">
          <w:rPr>
            <w:rFonts w:cstheme="minorHAnsi"/>
            <w:sz w:val="24"/>
            <w:szCs w:val="24"/>
            <w:lang w:val="en-GB"/>
          </w:rPr>
          <w:t>alternatives</w:t>
        </w:r>
        <w:r>
          <w:rPr>
            <w:rFonts w:cstheme="minorHAnsi"/>
            <w:sz w:val="24"/>
            <w:szCs w:val="24"/>
            <w:lang w:val="en-GB"/>
          </w:rPr>
          <w:t xml:space="preserve"> furnished by the system</w:t>
        </w:r>
        <w:r w:rsidRPr="00A44402">
          <w:rPr>
            <w:rFonts w:cstheme="minorHAnsi"/>
            <w:sz w:val="24"/>
            <w:szCs w:val="24"/>
            <w:lang w:val="en-GB"/>
          </w:rPr>
          <w:t xml:space="preserve"> according to defined parameters, such as time of travelling or overall cost.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988" w:author="Andrea Mafessoni" w:date="2017-10-26T18:50:00Z"/>
          <w:rFonts w:cstheme="minorHAnsi"/>
          <w:sz w:val="24"/>
          <w:szCs w:val="24"/>
          <w:lang w:val="en-GB"/>
        </w:rPr>
      </w:pPr>
      <w:ins w:id="989" w:author="Andrea Mafessoni" w:date="2017-10-26T18:50:00Z">
        <w:r>
          <w:rPr>
            <w:rFonts w:cstheme="minorHAnsi"/>
            <w:sz w:val="24"/>
            <w:szCs w:val="24"/>
            <w:lang w:val="en-GB"/>
          </w:rPr>
          <w:t xml:space="preserve">[R28]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 a favourite travel option different from the displayed default one.</w:t>
        </w:r>
      </w:ins>
    </w:p>
    <w:p w:rsidR="009813A9" w:rsidRPr="000E4529" w:rsidRDefault="009813A9" w:rsidP="009813A9">
      <w:pPr>
        <w:pStyle w:val="Paragrafoelenco"/>
        <w:numPr>
          <w:ilvl w:val="1"/>
          <w:numId w:val="4"/>
        </w:numPr>
        <w:rPr>
          <w:ins w:id="990" w:author="Andrea Mafessoni" w:date="2017-10-26T18:51:00Z"/>
          <w:rFonts w:cstheme="minorHAnsi"/>
          <w:b/>
          <w:sz w:val="24"/>
          <w:szCs w:val="24"/>
          <w:lang w:val="en-GB"/>
        </w:rPr>
      </w:pPr>
      <w:ins w:id="991" w:author="Andrea Mafessoni" w:date="2017-10-26T18:51:00Z">
        <w:r>
          <w:rPr>
            <w:rFonts w:cstheme="minorHAnsi"/>
            <w:sz w:val="24"/>
            <w:szCs w:val="24"/>
            <w:lang w:val="en-GB"/>
          </w:rPr>
          <w:t>[R29] The user must be able to select a specific movement in a travel.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992" w:author="Andrea Mafessoni" w:date="2017-10-26T18:51:00Z"/>
          <w:rFonts w:cstheme="minorHAnsi"/>
          <w:b/>
          <w:sz w:val="24"/>
          <w:szCs w:val="24"/>
          <w:lang w:val="en-GB"/>
        </w:rPr>
      </w:pPr>
      <w:ins w:id="993" w:author="Andrea Mafessoni" w:date="2017-10-26T18:51:00Z">
        <w:r>
          <w:rPr>
            <w:rFonts w:cstheme="minorHAnsi"/>
            <w:sz w:val="24"/>
            <w:szCs w:val="24"/>
            <w:lang w:val="en-GB"/>
          </w:rPr>
          <w:t>[R30] The system must provide detailed information about the movements selected by the user, such as the specific trace route on the map and the price of the ticket.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994" w:author="Andrea Mafessoni" w:date="2017-10-26T18:51:00Z"/>
          <w:rFonts w:cstheme="minorHAnsi"/>
          <w:sz w:val="24"/>
          <w:szCs w:val="24"/>
          <w:lang w:val="en-GB"/>
        </w:rPr>
      </w:pPr>
      <w:ins w:id="995" w:author="Andrea Mafessoni" w:date="2017-10-26T18:51:00Z">
        <w:r>
          <w:rPr>
            <w:rFonts w:cstheme="minorHAnsi"/>
            <w:sz w:val="24"/>
            <w:szCs w:val="24"/>
            <w:lang w:val="en-GB"/>
          </w:rPr>
          <w:t>[R31] The user must be able to choose an alternative transport mean for a selected movement, if there are any.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996" w:author="Andrea Mafessoni" w:date="2017-10-26T18:51:00Z"/>
          <w:rFonts w:cstheme="minorHAnsi"/>
          <w:sz w:val="24"/>
          <w:szCs w:val="24"/>
          <w:lang w:val="en-GB"/>
        </w:rPr>
      </w:pPr>
      <w:ins w:id="997" w:author="Andrea Mafessoni" w:date="2017-10-26T18:51:00Z">
        <w:r>
          <w:rPr>
            <w:rFonts w:cstheme="minorHAnsi"/>
            <w:sz w:val="24"/>
            <w:szCs w:val="24"/>
            <w:lang w:val="en-GB"/>
          </w:rPr>
          <w:t xml:space="preserve">[R32] </w:t>
        </w:r>
        <w:r w:rsidRPr="00A44402">
          <w:rPr>
            <w:rFonts w:cstheme="minorHAnsi"/>
            <w:sz w:val="24"/>
            <w:szCs w:val="24"/>
            <w:lang w:val="en-GB"/>
          </w:rPr>
          <w:t>The system must update the daily schedule according to the travel option chosen by the user and the user must be able to see the new</w:t>
        </w:r>
        <w:r>
          <w:rPr>
            <w:rFonts w:cstheme="minorHAnsi"/>
            <w:sz w:val="24"/>
            <w:szCs w:val="24"/>
            <w:lang w:val="en-GB"/>
          </w:rPr>
          <w:t xml:space="preserve"> updated</w:t>
        </w:r>
        <w:r w:rsidRPr="00A44402">
          <w:rPr>
            <w:rFonts w:cstheme="minorHAnsi"/>
            <w:sz w:val="24"/>
            <w:szCs w:val="24"/>
            <w:lang w:val="en-GB"/>
          </w:rPr>
          <w:t xml:space="preserve"> schedule.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998" w:author="Andrea Mafessoni" w:date="2017-10-26T18:54:00Z"/>
          <w:rFonts w:cstheme="minorHAnsi"/>
          <w:sz w:val="24"/>
          <w:szCs w:val="24"/>
          <w:lang w:val="en-GB"/>
        </w:rPr>
      </w:pPr>
      <w:ins w:id="999" w:author="Andrea Mafessoni" w:date="2017-10-26T18:54:00Z">
        <w:r>
          <w:rPr>
            <w:rFonts w:cstheme="minorHAnsi"/>
            <w:sz w:val="24"/>
            <w:szCs w:val="24"/>
            <w:lang w:val="en-GB"/>
          </w:rPr>
          <w:t>[R33] The system must give to the user the possibility of buying the ticket for the selected travel.</w:t>
        </w:r>
      </w:ins>
    </w:p>
    <w:p w:rsidR="009813A9" w:rsidRDefault="009813A9" w:rsidP="009813A9">
      <w:pPr>
        <w:pStyle w:val="Paragrafoelenco"/>
        <w:numPr>
          <w:ilvl w:val="1"/>
          <w:numId w:val="4"/>
        </w:numPr>
        <w:rPr>
          <w:ins w:id="1000" w:author="Andrea Mafessoni" w:date="2017-10-26T18:54:00Z"/>
          <w:rFonts w:cstheme="minorHAnsi"/>
          <w:sz w:val="24"/>
          <w:szCs w:val="24"/>
          <w:lang w:val="en-GB"/>
        </w:rPr>
      </w:pPr>
      <w:ins w:id="1001" w:author="Andrea Mafessoni" w:date="2017-10-26T18:54:00Z">
        <w:r>
          <w:rPr>
            <w:rFonts w:cstheme="minorHAnsi"/>
            <w:sz w:val="24"/>
            <w:szCs w:val="24"/>
            <w:lang w:val="en-GB"/>
          </w:rPr>
          <w:t>[R34] The system must save a copy of the bought tickets.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02" w:author="Andrea Mafessoni" w:date="2017-10-26T18:55:00Z"/>
          <w:rFonts w:cstheme="minorHAnsi"/>
          <w:b/>
          <w:sz w:val="24"/>
          <w:szCs w:val="24"/>
          <w:lang w:val="en-GB"/>
        </w:rPr>
      </w:pPr>
      <w:ins w:id="1003" w:author="Andrea Mafessoni" w:date="2017-10-26T18:55:00Z">
        <w:r>
          <w:rPr>
            <w:rFonts w:cstheme="minorHAnsi"/>
            <w:sz w:val="24"/>
            <w:szCs w:val="24"/>
            <w:lang w:val="en-GB"/>
          </w:rPr>
          <w:t>[R35] The user must be able to access to a ticket page from the home page.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04" w:author="Andrea Mafessoni" w:date="2017-10-26T18:55:00Z"/>
          <w:rFonts w:cstheme="minorHAnsi"/>
          <w:b/>
          <w:sz w:val="24"/>
          <w:szCs w:val="24"/>
          <w:lang w:val="en-GB"/>
        </w:rPr>
      </w:pPr>
      <w:ins w:id="1005" w:author="Andrea Mafessoni" w:date="2017-10-26T18:55:00Z">
        <w:r>
          <w:rPr>
            <w:rFonts w:cstheme="minorHAnsi"/>
            <w:sz w:val="24"/>
            <w:szCs w:val="24"/>
            <w:lang w:val="en-GB"/>
          </w:rPr>
          <w:t>[R36] The system must provide a list of all the bought tickets and the user must be able to select and view a specific one in full screen.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06" w:author="Andrea Mafessoni" w:date="2017-10-26T18:56:00Z"/>
          <w:rFonts w:cstheme="minorHAnsi"/>
          <w:b/>
          <w:sz w:val="24"/>
          <w:szCs w:val="24"/>
          <w:lang w:val="en-GB"/>
        </w:rPr>
      </w:pPr>
      <w:ins w:id="1007" w:author="Andrea Mafessoni" w:date="2017-10-26T18:56:00Z">
        <w:r>
          <w:rPr>
            <w:rFonts w:cstheme="minorHAnsi"/>
            <w:sz w:val="24"/>
            <w:szCs w:val="24"/>
            <w:lang w:val="en-GB"/>
          </w:rPr>
          <w:t>[R37] The user must be able to access the preferences panel of his account.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08" w:author="Andrea Mafessoni" w:date="2017-10-26T18:56:00Z"/>
          <w:rFonts w:cstheme="minorHAnsi"/>
          <w:b/>
          <w:sz w:val="24"/>
          <w:szCs w:val="24"/>
          <w:lang w:val="en-GB"/>
        </w:rPr>
      </w:pPr>
      <w:ins w:id="1009" w:author="Andrea Mafessoni" w:date="2017-10-26T18:56:00Z">
        <w:r>
          <w:rPr>
            <w:rFonts w:cstheme="minorHAnsi"/>
            <w:sz w:val="24"/>
            <w:szCs w:val="24"/>
            <w:lang w:val="en-GB"/>
          </w:rPr>
          <w:lastRenderedPageBreak/>
          <w:t>[R38] The system must give the user the possibility of setting various preferences, such as owned and preferred travel means, address of Home and other general travel preferences.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10" w:author="Andrea Mafessoni" w:date="2017-10-26T18:56:00Z"/>
          <w:rFonts w:cstheme="minorHAnsi"/>
          <w:b/>
          <w:sz w:val="24"/>
          <w:szCs w:val="24"/>
          <w:lang w:val="en-GB"/>
        </w:rPr>
      </w:pPr>
      <w:ins w:id="1011" w:author="Andrea Mafessoni" w:date="2017-10-26T18:56:00Z">
        <w:r>
          <w:rPr>
            <w:rFonts w:cstheme="minorHAnsi"/>
            <w:sz w:val="24"/>
            <w:szCs w:val="24"/>
            <w:lang w:val="en-GB"/>
          </w:rPr>
          <w:t>[R39] The user must be able to edit the provided preferences when needed.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12" w:author="Andrea Mafessoni" w:date="2017-10-26T18:56:00Z"/>
          <w:rFonts w:cstheme="minorHAnsi"/>
          <w:sz w:val="24"/>
          <w:szCs w:val="24"/>
          <w:lang w:val="en-GB"/>
        </w:rPr>
      </w:pPr>
      <w:ins w:id="1013" w:author="Andrea Mafessoni" w:date="2017-10-26T18:56:00Z">
        <w:r>
          <w:rPr>
            <w:rFonts w:cstheme="minorHAnsi"/>
            <w:sz w:val="24"/>
            <w:szCs w:val="24"/>
            <w:lang w:val="en-GB"/>
          </w:rPr>
          <w:t xml:space="preserve">[R40] </w:t>
        </w:r>
        <w:r w:rsidRPr="00681C6A">
          <w:rPr>
            <w:rFonts w:cstheme="minorHAnsi"/>
            <w:sz w:val="24"/>
            <w:szCs w:val="24"/>
            <w:lang w:val="en-GB"/>
          </w:rPr>
          <w:t>The system must give the user the possibi</w:t>
        </w:r>
        <w:r>
          <w:rPr>
            <w:rFonts w:cstheme="minorHAnsi"/>
            <w:sz w:val="24"/>
            <w:szCs w:val="24"/>
            <w:lang w:val="en-GB"/>
          </w:rPr>
          <w:t xml:space="preserve">lity of adding an alert to an </w:t>
        </w:r>
        <w:r w:rsidRPr="00681C6A">
          <w:rPr>
            <w:rFonts w:cstheme="minorHAnsi"/>
            <w:sz w:val="24"/>
            <w:szCs w:val="24"/>
            <w:lang w:val="en-GB"/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 xml:space="preserve"> while it is being created or modified.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14" w:author="Andrea Mafessoni" w:date="2017-10-26T18:56:00Z"/>
          <w:rFonts w:cstheme="minorHAnsi"/>
          <w:sz w:val="24"/>
          <w:szCs w:val="24"/>
          <w:lang w:val="en-GB"/>
        </w:rPr>
      </w:pPr>
      <w:ins w:id="1015" w:author="Andrea Mafessoni" w:date="2017-10-26T18:56:00Z">
        <w:r>
          <w:rPr>
            <w:rFonts w:cstheme="minorHAnsi"/>
            <w:sz w:val="24"/>
            <w:szCs w:val="24"/>
            <w:lang w:val="en-GB"/>
          </w:rPr>
          <w:t>[R41] The</w:t>
        </w:r>
        <w:r w:rsidRPr="00681C6A">
          <w:rPr>
            <w:rFonts w:cstheme="minorHAnsi"/>
            <w:sz w:val="24"/>
            <w:szCs w:val="24"/>
            <w:lang w:val="en-GB"/>
          </w:rPr>
          <w:t xml:space="preserve"> user must be able to choose a desired interval of time for the warning alert</w:t>
        </w:r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16" w:author="Andrea Mafessoni" w:date="2017-10-26T18:56:00Z"/>
          <w:rFonts w:cstheme="minorHAnsi"/>
          <w:sz w:val="24"/>
          <w:szCs w:val="24"/>
          <w:lang w:val="en-GB"/>
        </w:rPr>
      </w:pPr>
      <w:ins w:id="1017" w:author="Andrea Mafessoni" w:date="2017-10-26T18:56:00Z">
        <w:r>
          <w:rPr>
            <w:rFonts w:cstheme="minorHAnsi"/>
            <w:sz w:val="24"/>
            <w:szCs w:val="24"/>
            <w:lang w:val="en-GB"/>
          </w:rPr>
          <w:t xml:space="preserve">[R42] </w:t>
        </w:r>
        <w:r w:rsidRPr="00681C6A">
          <w:rPr>
            <w:rFonts w:cstheme="minorHAnsi"/>
            <w:sz w:val="24"/>
            <w:szCs w:val="24"/>
            <w:lang w:val="en-GB"/>
          </w:rPr>
          <w:t>The user must confirm the</w:t>
        </w:r>
        <w:r>
          <w:rPr>
            <w:rFonts w:cstheme="minorHAnsi"/>
            <w:sz w:val="24"/>
            <w:szCs w:val="24"/>
            <w:lang w:val="en-GB"/>
          </w:rPr>
          <w:t xml:space="preserve"> alert</w:t>
        </w:r>
        <w:r w:rsidRPr="00681C6A">
          <w:rPr>
            <w:rFonts w:cstheme="minorHAnsi"/>
            <w:sz w:val="24"/>
            <w:szCs w:val="24"/>
            <w:lang w:val="en-GB"/>
          </w:rPr>
          <w:t xml:space="preserve"> creation and the system must save the insertion in the memory.</w:t>
        </w:r>
      </w:ins>
    </w:p>
    <w:p w:rsidR="009813A9" w:rsidRPr="00681C6A" w:rsidRDefault="009813A9" w:rsidP="009813A9">
      <w:pPr>
        <w:pStyle w:val="Paragrafoelenco"/>
        <w:numPr>
          <w:ilvl w:val="1"/>
          <w:numId w:val="4"/>
        </w:numPr>
        <w:rPr>
          <w:ins w:id="1018" w:author="Andrea Mafessoni" w:date="2017-10-26T18:56:00Z"/>
          <w:rFonts w:cstheme="minorHAnsi"/>
          <w:b/>
          <w:sz w:val="24"/>
          <w:szCs w:val="24"/>
          <w:lang w:val="en-GB"/>
        </w:rPr>
      </w:pPr>
      <w:ins w:id="1019" w:author="Andrea Mafessoni" w:date="2017-10-26T18:56:00Z">
        <w:r>
          <w:rPr>
            <w:rFonts w:cstheme="minorHAnsi"/>
            <w:sz w:val="24"/>
            <w:szCs w:val="24"/>
            <w:lang w:val="en-GB"/>
          </w:rPr>
          <w:t>[R43] The user must be able to modify or remove the inserted alert when needed.</w:t>
        </w:r>
      </w:ins>
    </w:p>
    <w:p w:rsidR="009813A9" w:rsidRPr="00602529" w:rsidRDefault="009813A9" w:rsidP="009813A9">
      <w:pPr>
        <w:pStyle w:val="Paragrafoelenco"/>
        <w:numPr>
          <w:ilvl w:val="1"/>
          <w:numId w:val="4"/>
        </w:numPr>
        <w:rPr>
          <w:ins w:id="1020" w:author="Andrea Mafessoni" w:date="2017-10-27T14:16:00Z"/>
          <w:rFonts w:cstheme="minorHAnsi"/>
          <w:b/>
          <w:sz w:val="24"/>
          <w:szCs w:val="24"/>
          <w:lang w:val="en-GB"/>
          <w:rPrChange w:id="1021" w:author="Andrea Mafessoni" w:date="2017-10-27T14:16:00Z">
            <w:rPr>
              <w:ins w:id="1022" w:author="Andrea Mafessoni" w:date="2017-10-27T14:16:00Z"/>
              <w:rFonts w:cstheme="minorHAnsi"/>
              <w:sz w:val="24"/>
              <w:szCs w:val="24"/>
              <w:lang w:val="en-GB"/>
            </w:rPr>
          </w:rPrChange>
        </w:rPr>
      </w:pPr>
      <w:ins w:id="1023" w:author="Andrea Mafessoni" w:date="2017-10-26T18:56:00Z">
        <w:r>
          <w:rPr>
            <w:rFonts w:cstheme="minorHAnsi"/>
            <w:sz w:val="24"/>
            <w:szCs w:val="24"/>
            <w:lang w:val="en-GB"/>
          </w:rPr>
          <w:t>[R44</w:t>
        </w:r>
      </w:ins>
      <w:ins w:id="1024" w:author="Andrea Mafessoni" w:date="2017-10-26T18:57:00Z">
        <w:r>
          <w:rPr>
            <w:rFonts w:cstheme="minorHAnsi"/>
            <w:sz w:val="24"/>
            <w:szCs w:val="24"/>
            <w:lang w:val="en-GB"/>
          </w:rPr>
          <w:t>]</w:t>
        </w:r>
      </w:ins>
      <w:ins w:id="1025" w:author="Andrea Mafessoni" w:date="2017-10-26T18:56:00Z">
        <w:r>
          <w:rPr>
            <w:rFonts w:cstheme="minorHAnsi"/>
            <w:sz w:val="24"/>
            <w:szCs w:val="24"/>
            <w:lang w:val="en-GB"/>
          </w:rPr>
          <w:t xml:space="preserve"> In case of any alert modification made by the user, the user must confirm the modification and the system must save all changes.</w:t>
        </w:r>
      </w:ins>
    </w:p>
    <w:p w:rsidR="00602529" w:rsidRDefault="00602529" w:rsidP="00602529">
      <w:pPr>
        <w:rPr>
          <w:ins w:id="1026" w:author="Andrea Mafessoni" w:date="2017-10-27T14:16:00Z"/>
          <w:rFonts w:cstheme="minorHAnsi"/>
          <w:b/>
          <w:sz w:val="24"/>
          <w:szCs w:val="24"/>
          <w:lang w:val="en-GB"/>
        </w:rPr>
        <w:pPrChange w:id="1027" w:author="Andrea Mafessoni" w:date="2017-10-27T14:1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602529" w:rsidRDefault="00602529" w:rsidP="00602529">
      <w:pPr>
        <w:rPr>
          <w:ins w:id="1028" w:author="Andrea Mafessoni" w:date="2017-10-27T14:16:00Z"/>
          <w:rFonts w:cstheme="minorHAnsi"/>
          <w:b/>
          <w:sz w:val="24"/>
          <w:szCs w:val="24"/>
          <w:lang w:val="en-GB"/>
        </w:rPr>
        <w:pPrChange w:id="1029" w:author="Andrea Mafessoni" w:date="2017-10-27T14:1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602529" w:rsidRPr="00602529" w:rsidRDefault="00602529" w:rsidP="00602529">
      <w:pPr>
        <w:ind w:firstLine="708"/>
        <w:rPr>
          <w:ins w:id="1030" w:author="Andrea Mafessoni" w:date="2017-10-27T14:17:00Z"/>
          <w:rFonts w:cstheme="minorHAnsi"/>
          <w:b/>
          <w:sz w:val="32"/>
          <w:szCs w:val="24"/>
          <w:lang w:val="en-GB"/>
          <w:rPrChange w:id="1031" w:author="Andrea Mafessoni" w:date="2017-10-27T14:17:00Z">
            <w:rPr>
              <w:ins w:id="1032" w:author="Andrea Mafessoni" w:date="2017-10-27T14:17:00Z"/>
              <w:rFonts w:cstheme="minorHAnsi"/>
              <w:b/>
              <w:sz w:val="24"/>
              <w:szCs w:val="24"/>
              <w:lang w:val="en-GB"/>
            </w:rPr>
          </w:rPrChange>
        </w:rPr>
        <w:pPrChange w:id="1033" w:author="Andrea Mafessoni" w:date="2017-10-27T14:17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1034" w:author="Andrea Mafessoni" w:date="2017-10-27T14:17:00Z">
        <w:r w:rsidRPr="00602529">
          <w:rPr>
            <w:rFonts w:cstheme="minorHAnsi"/>
            <w:b/>
            <w:sz w:val="32"/>
            <w:szCs w:val="24"/>
            <w:lang w:val="en-GB"/>
            <w:rPrChange w:id="1035" w:author="Andrea Mafessoni" w:date="2017-10-27T14:17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GOALS:</w:t>
        </w:r>
      </w:ins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036" w:author="Andrea Mafessoni" w:date="2017-10-27T14:17:00Z"/>
          <w:rFonts w:cstheme="minorHAnsi"/>
          <w:b/>
          <w:sz w:val="24"/>
          <w:szCs w:val="24"/>
          <w:lang w:val="en-GB"/>
        </w:rPr>
      </w:pPr>
      <w:ins w:id="1037" w:author="Andrea Mafessoni" w:date="2017-10-27T14:17:00Z">
        <w:r>
          <w:rPr>
            <w:rFonts w:cstheme="minorHAnsi"/>
            <w:b/>
            <w:sz w:val="24"/>
            <w:szCs w:val="24"/>
            <w:lang w:val="en-GB"/>
          </w:rPr>
          <w:t>[</w:t>
        </w:r>
        <w:r w:rsidRPr="00B63D85">
          <w:rPr>
            <w:rFonts w:cstheme="minorHAnsi"/>
            <w:b/>
            <w:sz w:val="24"/>
            <w:szCs w:val="24"/>
            <w:lang w:val="en-GB"/>
          </w:rPr>
          <w:t>G</w:t>
        </w:r>
        <w:r>
          <w:rPr>
            <w:rFonts w:cstheme="minorHAnsi"/>
            <w:b/>
            <w:sz w:val="24"/>
            <w:szCs w:val="24"/>
            <w:lang w:val="en-GB"/>
          </w:rPr>
          <w:t>1</w:t>
        </w:r>
        <w:r w:rsidRPr="00B63D85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</w:t>
        </w:r>
        <w:r w:rsidRPr="00B63D85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create a new appointment in his calendar.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38" w:author="Andrea Mafessoni" w:date="2017-10-27T14:17:00Z"/>
          <w:rFonts w:cstheme="minorHAnsi"/>
          <w:b/>
          <w:sz w:val="24"/>
          <w:szCs w:val="24"/>
          <w:lang w:val="en-GB"/>
        </w:rPr>
      </w:pPr>
      <w:ins w:id="1039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40" w:author="Andrea Mafessoni" w:date="2017-10-27T14:17:00Z"/>
          <w:rFonts w:cstheme="minorHAnsi"/>
          <w:sz w:val="24"/>
          <w:szCs w:val="24"/>
          <w:lang w:val="en-GB"/>
        </w:rPr>
      </w:pPr>
      <w:ins w:id="1041" w:author="Andrea Mafessoni" w:date="2017-10-27T14:17:00Z">
        <w:r>
          <w:rPr>
            <w:rFonts w:cstheme="minorHAnsi"/>
            <w:sz w:val="24"/>
            <w:szCs w:val="24"/>
            <w:lang w:val="en-GB"/>
          </w:rPr>
          <w:t>[R5] 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42" w:author="Andrea Mafessoni" w:date="2017-10-27T14:17:00Z"/>
          <w:rFonts w:cstheme="minorHAnsi"/>
          <w:sz w:val="24"/>
          <w:szCs w:val="24"/>
          <w:lang w:val="en-GB"/>
        </w:rPr>
      </w:pPr>
      <w:ins w:id="1043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[R6] </w:t>
        </w:r>
        <w:r w:rsidRPr="00B63D85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</w:t>
        </w:r>
        <w:r w:rsidRPr="00B63D85">
          <w:rPr>
            <w:rFonts w:cstheme="minorHAnsi"/>
            <w:sz w:val="24"/>
            <w:szCs w:val="24"/>
            <w:lang w:val="en-GB"/>
          </w:rPr>
          <w:t xml:space="preserve"> must </w:t>
        </w:r>
        <w:r>
          <w:rPr>
            <w:rFonts w:cstheme="minorHAnsi"/>
            <w:sz w:val="24"/>
            <w:szCs w:val="24"/>
            <w:lang w:val="en-GB"/>
          </w:rPr>
          <w:t>be able to select a chosen day from the overview of his calendar.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44" w:author="Andrea Mafessoni" w:date="2017-10-27T14:17:00Z"/>
          <w:rFonts w:cstheme="minorHAnsi"/>
          <w:sz w:val="24"/>
          <w:szCs w:val="24"/>
          <w:lang w:val="en-GB"/>
        </w:rPr>
      </w:pPr>
      <w:ins w:id="1045" w:author="Andrea Mafessoni" w:date="2017-10-27T14:17:00Z">
        <w:r>
          <w:rPr>
            <w:rFonts w:cstheme="minorHAnsi"/>
            <w:sz w:val="24"/>
            <w:szCs w:val="24"/>
            <w:lang w:val="en-GB"/>
          </w:rPr>
          <w:t>[R2] The user must be able to choose the option of creating a new appointment.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46" w:author="Andrea Mafessoni" w:date="2017-10-27T14:17:00Z"/>
          <w:rFonts w:cstheme="minorHAnsi"/>
          <w:color w:val="FF0000"/>
          <w:sz w:val="24"/>
          <w:szCs w:val="24"/>
          <w:lang w:val="en-GB"/>
        </w:rPr>
      </w:pPr>
      <w:ins w:id="1047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[R8] </w:t>
        </w:r>
        <w:r w:rsidRPr="00B63D85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system must ask the user to provide</w:t>
        </w:r>
        <w:r w:rsidRPr="00B63D85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all information needed for the creation of a new appointment, such as place and time of start and overall duration.</w:t>
        </w:r>
      </w:ins>
    </w:p>
    <w:p w:rsidR="00602529" w:rsidRPr="009813A9" w:rsidRDefault="00602529" w:rsidP="00602529">
      <w:pPr>
        <w:pStyle w:val="Paragrafoelenco"/>
        <w:numPr>
          <w:ilvl w:val="1"/>
          <w:numId w:val="11"/>
        </w:numPr>
        <w:rPr>
          <w:ins w:id="1048" w:author="Andrea Mafessoni" w:date="2017-10-27T14:17:00Z"/>
          <w:rFonts w:cstheme="minorHAnsi"/>
          <w:sz w:val="24"/>
          <w:szCs w:val="24"/>
          <w:lang w:val="en-GB"/>
        </w:rPr>
      </w:pPr>
      <w:ins w:id="1049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[R40] </w:t>
        </w:r>
        <w:r w:rsidRPr="00681C6A">
          <w:rPr>
            <w:rFonts w:cstheme="minorHAnsi"/>
            <w:sz w:val="24"/>
            <w:szCs w:val="24"/>
            <w:lang w:val="en-GB"/>
          </w:rPr>
          <w:t>The system must give the user the possibi</w:t>
        </w:r>
        <w:r>
          <w:rPr>
            <w:rFonts w:cstheme="minorHAnsi"/>
            <w:sz w:val="24"/>
            <w:szCs w:val="24"/>
            <w:lang w:val="en-GB"/>
          </w:rPr>
          <w:t xml:space="preserve">lity of adding an alert to an </w:t>
        </w:r>
        <w:r w:rsidRPr="00681C6A">
          <w:rPr>
            <w:rFonts w:cstheme="minorHAnsi"/>
            <w:sz w:val="24"/>
            <w:szCs w:val="24"/>
            <w:lang w:val="en-GB"/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 xml:space="preserve"> while it is being created or modified.</w:t>
        </w:r>
      </w:ins>
    </w:p>
    <w:p w:rsidR="00602529" w:rsidRPr="0055487E" w:rsidRDefault="00602529" w:rsidP="00602529">
      <w:pPr>
        <w:pStyle w:val="Paragrafoelenco"/>
        <w:numPr>
          <w:ilvl w:val="1"/>
          <w:numId w:val="11"/>
        </w:numPr>
        <w:rPr>
          <w:ins w:id="1050" w:author="Andrea Mafessoni" w:date="2017-10-27T14:17:00Z"/>
          <w:rFonts w:cstheme="minorHAnsi"/>
          <w:sz w:val="24"/>
          <w:szCs w:val="24"/>
          <w:lang w:val="en-GB"/>
        </w:rPr>
      </w:pPr>
      <w:ins w:id="1051" w:author="Andrea Mafessoni" w:date="2017-10-27T14:17:00Z">
        <w:r>
          <w:rPr>
            <w:rFonts w:cstheme="minorHAnsi"/>
            <w:sz w:val="24"/>
            <w:szCs w:val="24"/>
            <w:lang w:val="en-GB"/>
          </w:rPr>
          <w:t>[R9] The system must check if the information provided by the user are correct.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52" w:author="Andrea Mafessoni" w:date="2017-10-27T14:17:00Z"/>
          <w:rFonts w:cstheme="minorHAnsi"/>
          <w:sz w:val="24"/>
          <w:szCs w:val="24"/>
          <w:lang w:val="en-GB"/>
        </w:rPr>
      </w:pPr>
      <w:ins w:id="1053" w:author="Andrea Mafessoni" w:date="2017-10-27T14:17:00Z">
        <w:r>
          <w:rPr>
            <w:rFonts w:cstheme="minorHAnsi"/>
            <w:sz w:val="24"/>
            <w:szCs w:val="24"/>
            <w:lang w:val="en-GB"/>
          </w:rPr>
          <w:t>[R12] The user must be able to set advanced information for a created appointment.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54" w:author="Andrea Mafessoni" w:date="2017-10-27T14:17:00Z"/>
          <w:rFonts w:cstheme="minorHAnsi"/>
          <w:sz w:val="24"/>
          <w:szCs w:val="24"/>
          <w:lang w:val="en-GB"/>
        </w:rPr>
      </w:pPr>
      <w:ins w:id="1055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[R10] </w:t>
        </w:r>
        <w:r w:rsidRPr="00B63D85">
          <w:rPr>
            <w:rFonts w:cstheme="minorHAnsi"/>
            <w:sz w:val="24"/>
            <w:szCs w:val="24"/>
            <w:lang w:val="en-GB"/>
          </w:rPr>
          <w:t xml:space="preserve">The system must check if </w:t>
        </w:r>
        <w:r>
          <w:rPr>
            <w:rFonts w:cstheme="minorHAnsi"/>
            <w:sz w:val="24"/>
            <w:szCs w:val="24"/>
            <w:lang w:val="en-GB"/>
          </w:rPr>
          <w:t xml:space="preserve">an </w:t>
        </w:r>
        <w:r w:rsidRPr="00B63D85">
          <w:rPr>
            <w:rFonts w:cstheme="minorHAnsi"/>
            <w:sz w:val="24"/>
            <w:szCs w:val="24"/>
            <w:lang w:val="en-GB"/>
          </w:rPr>
          <w:t>appointment overlap</w:t>
        </w:r>
        <w:r>
          <w:rPr>
            <w:rFonts w:cstheme="minorHAnsi"/>
            <w:sz w:val="24"/>
            <w:szCs w:val="24"/>
            <w:lang w:val="en-GB"/>
          </w:rPr>
          <w:t>s</w:t>
        </w:r>
        <w:r w:rsidRPr="00B63D85">
          <w:rPr>
            <w:rFonts w:cstheme="minorHAnsi"/>
            <w:sz w:val="24"/>
            <w:szCs w:val="24"/>
            <w:lang w:val="en-GB"/>
          </w:rPr>
          <w:t xml:space="preserve"> with other events and must eventually notify it to the user.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56" w:author="Andrea Mafessoni" w:date="2017-10-27T14:17:00Z"/>
          <w:rFonts w:cstheme="minorHAnsi"/>
          <w:sz w:val="24"/>
          <w:szCs w:val="24"/>
          <w:lang w:val="en-GB"/>
        </w:rPr>
      </w:pPr>
      <w:ins w:id="1057" w:author="Andrea Mafessoni" w:date="2017-10-27T14:17:00Z">
        <w:r>
          <w:rPr>
            <w:rFonts w:cstheme="minorHAnsi"/>
            <w:sz w:val="24"/>
            <w:szCs w:val="24"/>
            <w:lang w:val="en-GB"/>
          </w:rPr>
          <w:t>[R17] The user must confirm the creation of the new appointment.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58" w:author="Andrea Mafessoni" w:date="2017-10-27T14:17:00Z"/>
          <w:rFonts w:cstheme="minorHAnsi"/>
          <w:sz w:val="24"/>
          <w:szCs w:val="24"/>
          <w:lang w:val="en-GB"/>
        </w:rPr>
      </w:pPr>
      <w:ins w:id="1059" w:author="Andrea Mafessoni" w:date="2017-10-27T14:17:00Z">
        <w:r>
          <w:rPr>
            <w:rFonts w:cstheme="minorHAnsi"/>
            <w:sz w:val="24"/>
            <w:szCs w:val="24"/>
            <w:lang w:val="en-GB"/>
          </w:rPr>
          <w:t>[R19] The system must save the user modifications in memory and the calendar must be updated.</w:t>
        </w:r>
      </w:ins>
    </w:p>
    <w:p w:rsidR="00602529" w:rsidRPr="00B63D85" w:rsidRDefault="00602529" w:rsidP="00602529">
      <w:pPr>
        <w:rPr>
          <w:ins w:id="1060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061" w:author="Andrea Mafessoni" w:date="2017-10-27T14:17:00Z"/>
          <w:rFonts w:cstheme="minorHAnsi"/>
          <w:b/>
          <w:sz w:val="24"/>
          <w:szCs w:val="24"/>
          <w:lang w:val="en-GB"/>
        </w:rPr>
      </w:pPr>
      <w:ins w:id="1062" w:author="Andrea Mafessoni" w:date="2017-10-27T14:17:00Z">
        <w:r w:rsidRPr="00B63D85">
          <w:rPr>
            <w:rFonts w:cstheme="minorHAnsi"/>
            <w:b/>
            <w:sz w:val="24"/>
            <w:szCs w:val="24"/>
            <w:lang w:val="en-GB"/>
          </w:rPr>
          <w:lastRenderedPageBreak/>
          <w:t xml:space="preserve">[G2] </w:t>
        </w:r>
        <w:r>
          <w:rPr>
            <w:rFonts w:cstheme="minorHAnsi"/>
            <w:b/>
            <w:sz w:val="24"/>
            <w:szCs w:val="24"/>
            <w:lang w:val="en-GB"/>
          </w:rPr>
          <w:t>Allow a user to create flexible and repeatable appointments (such as lunches, study breaks etc.)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63" w:author="Andrea Mafessoni" w:date="2017-10-27T14:17:00Z"/>
          <w:rFonts w:cstheme="minorHAnsi"/>
          <w:sz w:val="24"/>
          <w:szCs w:val="24"/>
          <w:lang w:val="en-GB"/>
        </w:rPr>
      </w:pPr>
      <w:ins w:id="1064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65" w:author="Andrea Mafessoni" w:date="2017-10-27T14:17:00Z"/>
          <w:rFonts w:cstheme="minorHAnsi"/>
          <w:sz w:val="24"/>
          <w:szCs w:val="24"/>
          <w:lang w:val="en-GB"/>
        </w:rPr>
      </w:pPr>
      <w:ins w:id="1066" w:author="Andrea Mafessoni" w:date="2017-10-27T14:17:00Z">
        <w:r>
          <w:rPr>
            <w:rFonts w:cstheme="minorHAnsi"/>
            <w:sz w:val="24"/>
            <w:szCs w:val="24"/>
            <w:lang w:val="en-GB"/>
          </w:rPr>
          <w:t>[R2] The user must be able to choose the option of creating a new appointment.</w:t>
        </w:r>
      </w:ins>
    </w:p>
    <w:p w:rsidR="00602529" w:rsidRPr="00681C6A" w:rsidRDefault="00602529" w:rsidP="00602529">
      <w:pPr>
        <w:pStyle w:val="Paragrafoelenco"/>
        <w:numPr>
          <w:ilvl w:val="1"/>
          <w:numId w:val="11"/>
        </w:numPr>
        <w:rPr>
          <w:ins w:id="1067" w:author="Andrea Mafessoni" w:date="2017-10-27T14:17:00Z"/>
          <w:rFonts w:cstheme="minorHAnsi"/>
          <w:sz w:val="24"/>
          <w:szCs w:val="24"/>
          <w:lang w:val="en-GB"/>
        </w:rPr>
      </w:pPr>
      <w:ins w:id="1068" w:author="Andrea Mafessoni" w:date="2017-10-27T14:17:00Z">
        <w:r>
          <w:rPr>
            <w:rFonts w:cstheme="minorHAnsi"/>
            <w:sz w:val="24"/>
            <w:szCs w:val="24"/>
            <w:lang w:val="en-GB"/>
          </w:rPr>
          <w:t>[R12] The user must be able to set advanced information for a created appointment.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69" w:author="Andrea Mafessoni" w:date="2017-10-27T14:17:00Z"/>
          <w:rFonts w:cstheme="minorHAnsi"/>
          <w:sz w:val="24"/>
          <w:szCs w:val="24"/>
          <w:lang w:val="en-GB"/>
        </w:rPr>
      </w:pPr>
      <w:ins w:id="1070" w:author="Andrea Mafessoni" w:date="2017-10-27T14:17:00Z">
        <w:r>
          <w:rPr>
            <w:rFonts w:cstheme="minorHAnsi"/>
            <w:sz w:val="24"/>
            <w:szCs w:val="24"/>
            <w:lang w:val="en-GB"/>
          </w:rPr>
          <w:t>[R13] The user must be able to set an appointment as flexible, specifying the interval of time.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71" w:author="Andrea Mafessoni" w:date="2017-10-27T14:17:00Z"/>
          <w:rFonts w:cstheme="minorHAnsi"/>
          <w:sz w:val="24"/>
          <w:szCs w:val="24"/>
          <w:lang w:val="en-GB"/>
        </w:rPr>
      </w:pPr>
      <w:ins w:id="1072" w:author="Andrea Mafessoni" w:date="2017-10-27T14:17:00Z">
        <w:r>
          <w:rPr>
            <w:rFonts w:cstheme="minorHAnsi"/>
            <w:sz w:val="24"/>
            <w:szCs w:val="24"/>
            <w:lang w:val="en-GB"/>
          </w:rPr>
          <w:t>[R14] The user must be able to set an appointment as repeatable, specifying the desired days.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73" w:author="Andrea Mafessoni" w:date="2017-10-27T14:17:00Z"/>
          <w:rFonts w:cstheme="minorHAnsi"/>
          <w:sz w:val="24"/>
          <w:szCs w:val="24"/>
          <w:lang w:val="en-GB"/>
        </w:rPr>
      </w:pPr>
      <w:ins w:id="1074" w:author="Andrea Mafessoni" w:date="2017-10-27T14:17:00Z">
        <w:r>
          <w:rPr>
            <w:rFonts w:cstheme="minorHAnsi"/>
            <w:sz w:val="24"/>
            <w:szCs w:val="24"/>
            <w:lang w:val="en-GB"/>
          </w:rPr>
          <w:t>[R15] The system must schedule any flexible or repeatable appointment in the correct way, avoiding overlapping with other appointments.</w:t>
        </w:r>
      </w:ins>
    </w:p>
    <w:p w:rsidR="00602529" w:rsidRPr="000E4529" w:rsidRDefault="00602529" w:rsidP="00602529">
      <w:pPr>
        <w:rPr>
          <w:ins w:id="1075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ind w:left="993" w:hanging="426"/>
        <w:rPr>
          <w:ins w:id="1076" w:author="Andrea Mafessoni" w:date="2017-10-27T14:17:00Z"/>
          <w:rFonts w:cstheme="minorHAnsi"/>
          <w:b/>
          <w:sz w:val="24"/>
          <w:szCs w:val="24"/>
          <w:lang w:val="en-GB"/>
        </w:rPr>
      </w:pPr>
      <w:ins w:id="1077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3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edit an existing appointment in his calendar.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78" w:author="Andrea Mafessoni" w:date="2017-10-27T14:17:00Z"/>
          <w:rFonts w:cstheme="minorHAnsi"/>
          <w:sz w:val="24"/>
          <w:szCs w:val="24"/>
          <w:lang w:val="en-GB"/>
        </w:rPr>
      </w:pPr>
      <w:ins w:id="1079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Pr="00BF2E47" w:rsidRDefault="00602529" w:rsidP="00602529">
      <w:pPr>
        <w:pStyle w:val="Paragrafoelenco"/>
        <w:numPr>
          <w:ilvl w:val="1"/>
          <w:numId w:val="11"/>
        </w:numPr>
        <w:rPr>
          <w:ins w:id="1080" w:author="Andrea Mafessoni" w:date="2017-10-27T14:17:00Z"/>
          <w:rFonts w:cstheme="minorHAnsi"/>
          <w:b/>
          <w:sz w:val="24"/>
          <w:szCs w:val="24"/>
          <w:lang w:val="en-GB"/>
        </w:rPr>
      </w:pPr>
      <w:ins w:id="1081" w:author="Andrea Mafessoni" w:date="2017-10-27T14:17:00Z">
        <w:r>
          <w:rPr>
            <w:rFonts w:cstheme="minorHAnsi"/>
            <w:sz w:val="24"/>
            <w:szCs w:val="24"/>
            <w:lang w:val="en-GB"/>
          </w:rPr>
          <w:t>[R16] The appointment intended to be modified must have been previously successfully created and not already deleted.</w:t>
        </w:r>
      </w:ins>
    </w:p>
    <w:p w:rsidR="00602529" w:rsidRPr="000E4529" w:rsidRDefault="00602529" w:rsidP="00602529">
      <w:pPr>
        <w:pStyle w:val="Paragrafoelenco"/>
        <w:numPr>
          <w:ilvl w:val="1"/>
          <w:numId w:val="11"/>
        </w:numPr>
        <w:rPr>
          <w:ins w:id="1082" w:author="Andrea Mafessoni" w:date="2017-10-27T14:17:00Z"/>
          <w:rFonts w:cstheme="minorHAnsi"/>
          <w:sz w:val="24"/>
          <w:szCs w:val="24"/>
          <w:lang w:val="en-GB"/>
        </w:rPr>
      </w:pPr>
      <w:ins w:id="1083" w:author="Andrea Mafessoni" w:date="2017-10-27T14:17:00Z">
        <w:r>
          <w:rPr>
            <w:rFonts w:cstheme="minorHAnsi"/>
            <w:sz w:val="24"/>
            <w:szCs w:val="24"/>
            <w:lang w:val="en-GB"/>
          </w:rPr>
          <w:t>[R5] 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84" w:author="Andrea Mafessoni" w:date="2017-10-27T14:17:00Z"/>
          <w:rFonts w:cstheme="minorHAnsi"/>
          <w:sz w:val="24"/>
          <w:szCs w:val="24"/>
          <w:lang w:val="en-GB"/>
        </w:rPr>
      </w:pPr>
      <w:ins w:id="1085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[R7] </w:t>
        </w:r>
        <w:r w:rsidRPr="00BF2E47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 must be able to select a specific appointment in his calendar.</w:t>
        </w:r>
      </w:ins>
    </w:p>
    <w:p w:rsidR="00602529" w:rsidRPr="000E4529" w:rsidRDefault="00602529" w:rsidP="00602529">
      <w:pPr>
        <w:pStyle w:val="Paragrafoelenco"/>
        <w:numPr>
          <w:ilvl w:val="1"/>
          <w:numId w:val="11"/>
        </w:numPr>
        <w:rPr>
          <w:ins w:id="1086" w:author="Andrea Mafessoni" w:date="2017-10-27T14:17:00Z"/>
          <w:rFonts w:cstheme="minorHAnsi"/>
          <w:sz w:val="24"/>
          <w:szCs w:val="24"/>
          <w:lang w:val="en-GB"/>
        </w:rPr>
      </w:pPr>
      <w:ins w:id="1087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[R3]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the option of editing a selected appointment.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88" w:author="Andrea Mafessoni" w:date="2017-10-27T14:17:00Z"/>
          <w:rFonts w:cstheme="minorHAnsi"/>
          <w:sz w:val="24"/>
          <w:szCs w:val="24"/>
          <w:lang w:val="en-GB"/>
        </w:rPr>
      </w:pPr>
      <w:ins w:id="1089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[R11] </w:t>
        </w:r>
        <w:r w:rsidRPr="002A047B">
          <w:rPr>
            <w:rFonts w:cstheme="minorHAnsi"/>
            <w:sz w:val="24"/>
            <w:szCs w:val="24"/>
            <w:lang w:val="en-GB"/>
          </w:rPr>
          <w:t xml:space="preserve">The system must give the user access to all details of </w:t>
        </w:r>
        <w:r>
          <w:rPr>
            <w:rFonts w:cstheme="minorHAnsi"/>
            <w:sz w:val="24"/>
            <w:szCs w:val="24"/>
            <w:lang w:val="en-GB"/>
          </w:rPr>
          <w:t>a</w:t>
        </w:r>
        <w:r w:rsidRPr="002A047B">
          <w:rPr>
            <w:rFonts w:cstheme="minorHAnsi"/>
            <w:sz w:val="24"/>
            <w:szCs w:val="24"/>
            <w:lang w:val="en-GB"/>
          </w:rPr>
          <w:t xml:space="preserve"> selected appointment and the user must be allowed to edit the information needed.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090" w:author="Andrea Mafessoni" w:date="2017-10-27T14:17:00Z"/>
          <w:rFonts w:cstheme="minorHAnsi"/>
          <w:sz w:val="24"/>
          <w:szCs w:val="24"/>
          <w:lang w:val="en-GB"/>
        </w:rPr>
      </w:pPr>
      <w:ins w:id="1091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[R40] </w:t>
        </w:r>
        <w:r w:rsidRPr="00681C6A">
          <w:rPr>
            <w:rFonts w:cstheme="minorHAnsi"/>
            <w:sz w:val="24"/>
            <w:szCs w:val="24"/>
            <w:lang w:val="en-GB"/>
          </w:rPr>
          <w:t>The system must give the user the possibi</w:t>
        </w:r>
        <w:r>
          <w:rPr>
            <w:rFonts w:cstheme="minorHAnsi"/>
            <w:sz w:val="24"/>
            <w:szCs w:val="24"/>
            <w:lang w:val="en-GB"/>
          </w:rPr>
          <w:t xml:space="preserve">lity of adding an alert to an </w:t>
        </w:r>
        <w:r w:rsidRPr="00681C6A">
          <w:rPr>
            <w:rFonts w:cstheme="minorHAnsi"/>
            <w:sz w:val="24"/>
            <w:szCs w:val="24"/>
            <w:lang w:val="en-GB"/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 xml:space="preserve"> while it is being created or modified.</w:t>
        </w:r>
      </w:ins>
    </w:p>
    <w:p w:rsidR="00602529" w:rsidRPr="00681C6A" w:rsidRDefault="00602529" w:rsidP="00602529">
      <w:pPr>
        <w:pStyle w:val="Paragrafoelenco"/>
        <w:numPr>
          <w:ilvl w:val="1"/>
          <w:numId w:val="11"/>
        </w:numPr>
        <w:rPr>
          <w:ins w:id="1092" w:author="Andrea Mafessoni" w:date="2017-10-27T14:17:00Z"/>
          <w:rFonts w:cstheme="minorHAnsi"/>
          <w:sz w:val="24"/>
          <w:szCs w:val="24"/>
          <w:lang w:val="en-GB"/>
        </w:rPr>
      </w:pPr>
      <w:ins w:id="1093" w:author="Andrea Mafessoni" w:date="2017-10-27T14:17:00Z">
        <w:r>
          <w:rPr>
            <w:rFonts w:cstheme="minorHAnsi"/>
            <w:sz w:val="24"/>
            <w:szCs w:val="24"/>
            <w:lang w:val="en-GB"/>
          </w:rPr>
          <w:t>[R9] The system must check if the information provided by the user are correct.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94" w:author="Andrea Mafessoni" w:date="2017-10-27T14:17:00Z"/>
          <w:rFonts w:cstheme="minorHAnsi"/>
          <w:sz w:val="24"/>
          <w:szCs w:val="24"/>
          <w:lang w:val="en-GB"/>
        </w:rPr>
      </w:pPr>
      <w:ins w:id="1095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[R10]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system must check if </w:t>
        </w:r>
        <w:r>
          <w:rPr>
            <w:rFonts w:cstheme="minorHAnsi"/>
            <w:sz w:val="24"/>
            <w:szCs w:val="24"/>
            <w:lang w:val="en-GB"/>
          </w:rPr>
          <w:t xml:space="preserve">an </w:t>
        </w:r>
        <w:r w:rsidRPr="00681C6A">
          <w:rPr>
            <w:rFonts w:cstheme="minorHAnsi"/>
            <w:sz w:val="24"/>
            <w:szCs w:val="24"/>
            <w:lang w:val="en-GB"/>
          </w:rPr>
          <w:t>appointment overlap</w:t>
        </w:r>
        <w:r>
          <w:rPr>
            <w:rFonts w:cstheme="minorHAnsi"/>
            <w:sz w:val="24"/>
            <w:szCs w:val="24"/>
            <w:lang w:val="en-GB"/>
          </w:rPr>
          <w:t>s</w:t>
        </w:r>
        <w:r w:rsidRPr="00681C6A">
          <w:rPr>
            <w:rFonts w:cstheme="minorHAnsi"/>
            <w:sz w:val="24"/>
            <w:szCs w:val="24"/>
            <w:lang w:val="en-GB"/>
          </w:rPr>
          <w:t xml:space="preserve"> with other events and must eventually notify it to the user.</w:t>
        </w:r>
      </w:ins>
    </w:p>
    <w:p w:rsidR="00602529" w:rsidRPr="008C5161" w:rsidRDefault="00602529" w:rsidP="00602529">
      <w:pPr>
        <w:pStyle w:val="Paragrafoelenco"/>
        <w:numPr>
          <w:ilvl w:val="1"/>
          <w:numId w:val="11"/>
        </w:numPr>
        <w:rPr>
          <w:ins w:id="1096" w:author="Andrea Mafessoni" w:date="2017-10-27T14:17:00Z"/>
          <w:rFonts w:cstheme="minorHAnsi"/>
          <w:sz w:val="24"/>
          <w:szCs w:val="24"/>
          <w:lang w:val="en-GB"/>
        </w:rPr>
      </w:pPr>
      <w:ins w:id="1097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[R18]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confirm </w:t>
        </w:r>
        <w:r>
          <w:rPr>
            <w:rFonts w:cstheme="minorHAnsi"/>
            <w:sz w:val="24"/>
            <w:szCs w:val="24"/>
            <w:lang w:val="en-GB"/>
          </w:rPr>
          <w:t>any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appointment modification</w:t>
        </w:r>
        <w:r w:rsidRPr="008C5161"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098" w:author="Andrea Mafessoni" w:date="2017-10-27T14:17:00Z"/>
          <w:rFonts w:cstheme="minorHAnsi"/>
          <w:sz w:val="24"/>
          <w:szCs w:val="24"/>
          <w:lang w:val="en-GB"/>
        </w:rPr>
      </w:pPr>
      <w:ins w:id="1099" w:author="Andrea Mafessoni" w:date="2017-10-27T14:17:00Z">
        <w:r>
          <w:rPr>
            <w:rFonts w:cstheme="minorHAnsi"/>
            <w:sz w:val="24"/>
            <w:szCs w:val="24"/>
            <w:lang w:val="en-GB"/>
          </w:rPr>
          <w:t>[R19] The system must save the user modifications in memory and the calendar must be updated.</w:t>
        </w:r>
      </w:ins>
    </w:p>
    <w:p w:rsidR="00602529" w:rsidRPr="00B63D85" w:rsidRDefault="00602529" w:rsidP="00602529">
      <w:pPr>
        <w:pStyle w:val="Paragrafoelenco"/>
        <w:ind w:left="2018"/>
        <w:rPr>
          <w:ins w:id="1100" w:author="Andrea Mafessoni" w:date="2017-10-27T14:17:00Z"/>
          <w:rFonts w:cstheme="minorHAnsi"/>
          <w:sz w:val="24"/>
          <w:szCs w:val="24"/>
          <w:lang w:val="en-GB"/>
        </w:rPr>
      </w:pPr>
    </w:p>
    <w:p w:rsidR="00602529" w:rsidRPr="003B4C1C" w:rsidRDefault="00602529" w:rsidP="00602529">
      <w:pPr>
        <w:pStyle w:val="Paragrafoelenco"/>
        <w:numPr>
          <w:ilvl w:val="0"/>
          <w:numId w:val="11"/>
        </w:numPr>
        <w:ind w:left="993" w:hanging="426"/>
        <w:rPr>
          <w:ins w:id="1101" w:author="Andrea Mafessoni" w:date="2017-10-27T14:17:00Z"/>
          <w:rFonts w:cstheme="minorHAnsi"/>
          <w:b/>
          <w:sz w:val="24"/>
          <w:szCs w:val="24"/>
          <w:lang w:val="en-GB"/>
        </w:rPr>
      </w:pPr>
      <w:ins w:id="1102" w:author="Andrea Mafessoni" w:date="2017-10-27T14:17:00Z">
        <w:r>
          <w:rPr>
            <w:rFonts w:cstheme="minorHAnsi"/>
            <w:b/>
            <w:sz w:val="24"/>
            <w:szCs w:val="24"/>
            <w:lang w:val="en-GB"/>
          </w:rPr>
          <w:t>[G4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delete an existing appointment from his calendar.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03" w:author="Andrea Mafessoni" w:date="2017-10-27T14:17:00Z"/>
          <w:rFonts w:cstheme="minorHAnsi"/>
          <w:b/>
          <w:sz w:val="24"/>
          <w:szCs w:val="24"/>
          <w:lang w:val="en-GB"/>
        </w:rPr>
      </w:pPr>
      <w:ins w:id="1104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05" w:author="Andrea Mafessoni" w:date="2017-10-27T14:17:00Z"/>
          <w:rFonts w:cstheme="minorHAnsi"/>
          <w:b/>
          <w:sz w:val="24"/>
          <w:szCs w:val="24"/>
          <w:lang w:val="en-GB"/>
        </w:rPr>
      </w:pPr>
      <w:ins w:id="1106" w:author="Andrea Mafessoni" w:date="2017-10-27T14:17:00Z">
        <w:r>
          <w:rPr>
            <w:rFonts w:cstheme="minorHAnsi"/>
            <w:sz w:val="24"/>
            <w:szCs w:val="24"/>
            <w:lang w:val="en-GB"/>
          </w:rPr>
          <w:t>[R5] 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602529" w:rsidRPr="00BF2E47" w:rsidRDefault="00602529" w:rsidP="00602529">
      <w:pPr>
        <w:pStyle w:val="Paragrafoelenco"/>
        <w:numPr>
          <w:ilvl w:val="1"/>
          <w:numId w:val="11"/>
        </w:numPr>
        <w:rPr>
          <w:ins w:id="1107" w:author="Andrea Mafessoni" w:date="2017-10-27T14:17:00Z"/>
          <w:rFonts w:cstheme="minorHAnsi"/>
          <w:b/>
          <w:sz w:val="24"/>
          <w:szCs w:val="24"/>
          <w:lang w:val="en-GB"/>
        </w:rPr>
      </w:pPr>
      <w:ins w:id="1108" w:author="Andrea Mafessoni" w:date="2017-10-27T14:17:00Z">
        <w:r>
          <w:rPr>
            <w:rFonts w:cstheme="minorHAnsi"/>
            <w:sz w:val="24"/>
            <w:szCs w:val="24"/>
            <w:lang w:val="en-GB"/>
          </w:rPr>
          <w:t>[R16] The appointment intended to be modified must have been previously successfully created and not already deleted.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09" w:author="Andrea Mafessoni" w:date="2017-10-27T14:17:00Z"/>
          <w:rFonts w:cstheme="minorHAnsi"/>
          <w:sz w:val="24"/>
          <w:szCs w:val="24"/>
          <w:lang w:val="en-GB"/>
        </w:rPr>
      </w:pPr>
      <w:ins w:id="1110" w:author="Andrea Mafessoni" w:date="2017-10-27T14:17:00Z">
        <w:r>
          <w:rPr>
            <w:rFonts w:cstheme="minorHAnsi"/>
            <w:sz w:val="24"/>
            <w:szCs w:val="24"/>
            <w:lang w:val="en-GB"/>
          </w:rPr>
          <w:lastRenderedPageBreak/>
          <w:t xml:space="preserve">[R7] </w:t>
        </w:r>
        <w:r w:rsidRPr="00BF2E47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 must be able to select a specific appointment in his calendar.</w:t>
        </w:r>
      </w:ins>
    </w:p>
    <w:p w:rsidR="00602529" w:rsidRPr="008C5161" w:rsidRDefault="00602529" w:rsidP="00602529">
      <w:pPr>
        <w:pStyle w:val="Paragrafoelenco"/>
        <w:numPr>
          <w:ilvl w:val="1"/>
          <w:numId w:val="11"/>
        </w:numPr>
        <w:rPr>
          <w:ins w:id="1111" w:author="Andrea Mafessoni" w:date="2017-10-27T14:17:00Z"/>
          <w:rFonts w:cstheme="minorHAnsi"/>
          <w:sz w:val="24"/>
          <w:szCs w:val="24"/>
          <w:lang w:val="en-GB"/>
        </w:rPr>
      </w:pPr>
      <w:ins w:id="1112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[R4]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the option of deleting a selected appointment.</w:t>
        </w:r>
      </w:ins>
    </w:p>
    <w:p w:rsidR="00602529" w:rsidRPr="008C5161" w:rsidRDefault="00602529" w:rsidP="00602529">
      <w:pPr>
        <w:pStyle w:val="Paragrafoelenco"/>
        <w:numPr>
          <w:ilvl w:val="1"/>
          <w:numId w:val="11"/>
        </w:numPr>
        <w:rPr>
          <w:ins w:id="1113" w:author="Andrea Mafessoni" w:date="2017-10-27T14:17:00Z"/>
          <w:rFonts w:cstheme="minorHAnsi"/>
          <w:sz w:val="24"/>
          <w:szCs w:val="24"/>
          <w:lang w:val="en-GB"/>
        </w:rPr>
      </w:pPr>
      <w:ins w:id="1114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[R18] </w:t>
        </w:r>
        <w:r w:rsidRPr="008C5161">
          <w:rPr>
            <w:rFonts w:cstheme="minorHAnsi"/>
            <w:sz w:val="24"/>
            <w:szCs w:val="24"/>
            <w:lang w:val="en-GB"/>
          </w:rPr>
          <w:t xml:space="preserve">The user must confirm </w:t>
        </w:r>
        <w:r>
          <w:rPr>
            <w:rFonts w:cstheme="minorHAnsi"/>
            <w:sz w:val="24"/>
            <w:szCs w:val="24"/>
            <w:lang w:val="en-GB"/>
          </w:rPr>
          <w:t>any</w:t>
        </w:r>
        <w:r w:rsidRPr="008C5161">
          <w:rPr>
            <w:rFonts w:cstheme="minorHAnsi"/>
            <w:sz w:val="24"/>
            <w:szCs w:val="24"/>
            <w:lang w:val="en-GB"/>
          </w:rPr>
          <w:t xml:space="preserve"> </w:t>
        </w:r>
        <w:r>
          <w:rPr>
            <w:rFonts w:cstheme="minorHAnsi"/>
            <w:sz w:val="24"/>
            <w:szCs w:val="24"/>
            <w:lang w:val="en-GB"/>
          </w:rPr>
          <w:t>appointment modification</w:t>
        </w:r>
        <w:r w:rsidRPr="008C5161"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15" w:author="Andrea Mafessoni" w:date="2017-10-27T14:17:00Z"/>
          <w:rFonts w:cstheme="minorHAnsi"/>
          <w:sz w:val="24"/>
          <w:szCs w:val="24"/>
          <w:lang w:val="en-GB"/>
        </w:rPr>
      </w:pPr>
      <w:ins w:id="1116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[R20] The system must remove a deleted </w:t>
        </w:r>
        <w:r w:rsidRPr="008C5161">
          <w:rPr>
            <w:rFonts w:cstheme="minorHAnsi"/>
            <w:sz w:val="24"/>
            <w:szCs w:val="24"/>
            <w:lang w:val="en-GB"/>
          </w:rPr>
          <w:t xml:space="preserve">appointment from the memory and </w:t>
        </w:r>
        <w:r>
          <w:rPr>
            <w:rFonts w:cstheme="minorHAnsi"/>
            <w:sz w:val="24"/>
            <w:szCs w:val="24"/>
            <w:lang w:val="en-GB"/>
          </w:rPr>
          <w:t>delete</w:t>
        </w:r>
        <w:r w:rsidRPr="008C5161">
          <w:rPr>
            <w:rFonts w:cstheme="minorHAnsi"/>
            <w:sz w:val="24"/>
            <w:szCs w:val="24"/>
            <w:lang w:val="en-GB"/>
          </w:rPr>
          <w:t xml:space="preserve"> every alert related to it.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17" w:author="Andrea Mafessoni" w:date="2017-10-27T14:17:00Z"/>
          <w:rFonts w:cstheme="minorHAnsi"/>
          <w:sz w:val="24"/>
          <w:szCs w:val="24"/>
          <w:lang w:val="en-GB"/>
        </w:rPr>
      </w:pPr>
      <w:ins w:id="1118" w:author="Andrea Mafessoni" w:date="2017-10-27T14:17:00Z">
        <w:r>
          <w:rPr>
            <w:rFonts w:cstheme="minorHAnsi"/>
            <w:sz w:val="24"/>
            <w:szCs w:val="24"/>
            <w:lang w:val="en-GB"/>
          </w:rPr>
          <w:t>[R19] The system must save the user modifications in memory and the calendar must be updated.</w:t>
        </w:r>
      </w:ins>
    </w:p>
    <w:p w:rsidR="00602529" w:rsidRPr="00B63D85" w:rsidRDefault="00602529" w:rsidP="00602529">
      <w:pPr>
        <w:rPr>
          <w:ins w:id="1119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ind w:left="993" w:hanging="426"/>
        <w:rPr>
          <w:ins w:id="1120" w:author="Andrea Mafessoni" w:date="2017-10-27T14:17:00Z"/>
          <w:rFonts w:cstheme="minorHAnsi"/>
          <w:b/>
          <w:sz w:val="24"/>
          <w:szCs w:val="24"/>
          <w:lang w:val="en-GB"/>
        </w:rPr>
      </w:pPr>
      <w:ins w:id="1121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5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] Allow a </w:t>
        </w:r>
        <w:r>
          <w:rPr>
            <w:rFonts w:cstheme="minorHAnsi"/>
            <w:b/>
            <w:sz w:val="24"/>
            <w:szCs w:val="24"/>
            <w:lang w:val="en-GB"/>
          </w:rPr>
          <w:t>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check his calendar to see his appointments.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22" w:author="Andrea Mafessoni" w:date="2017-10-27T14:17:00Z"/>
          <w:rFonts w:cstheme="minorHAnsi"/>
          <w:sz w:val="24"/>
          <w:szCs w:val="24"/>
          <w:lang w:val="en-GB"/>
        </w:rPr>
      </w:pPr>
      <w:ins w:id="1123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[R1] The user must be logged into the system to access application features. 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24" w:author="Andrea Mafessoni" w:date="2017-10-27T14:17:00Z"/>
          <w:rFonts w:cstheme="minorHAnsi"/>
          <w:sz w:val="24"/>
          <w:szCs w:val="24"/>
          <w:lang w:val="en-GB"/>
        </w:rPr>
      </w:pPr>
      <w:ins w:id="1125" w:author="Andrea Mafessoni" w:date="2017-10-27T14:17:00Z">
        <w:r>
          <w:rPr>
            <w:rFonts w:cstheme="minorHAnsi"/>
            <w:sz w:val="24"/>
            <w:szCs w:val="24"/>
            <w:lang w:val="en-GB"/>
          </w:rPr>
          <w:t>[R5] 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appointments fixed in a certain period.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26" w:author="Andrea Mafessoni" w:date="2017-10-27T14:17:00Z"/>
          <w:rFonts w:cstheme="minorHAnsi"/>
          <w:sz w:val="24"/>
          <w:szCs w:val="24"/>
          <w:lang w:val="en-GB"/>
        </w:rPr>
      </w:pPr>
      <w:ins w:id="1127" w:author="Andrea Mafessoni" w:date="2017-10-27T14:17:00Z">
        <w:r>
          <w:rPr>
            <w:rFonts w:cstheme="minorHAnsi"/>
            <w:sz w:val="24"/>
            <w:szCs w:val="24"/>
            <w:lang w:val="en-GB"/>
          </w:rPr>
          <w:t>[R21] The user must be able to switch between different possible calendar, such as daily calendar, weekly calendar and monthly calendar.</w:t>
        </w:r>
      </w:ins>
    </w:p>
    <w:p w:rsidR="00602529" w:rsidRPr="00B63D85" w:rsidRDefault="00602529" w:rsidP="00602529">
      <w:pPr>
        <w:rPr>
          <w:ins w:id="1128" w:author="Andrea Mafessoni" w:date="2017-10-27T14:17:00Z"/>
          <w:rFonts w:cstheme="minorHAnsi"/>
          <w:sz w:val="24"/>
          <w:szCs w:val="24"/>
          <w:lang w:val="en-GB"/>
        </w:rPr>
      </w:pPr>
    </w:p>
    <w:p w:rsidR="00602529" w:rsidRPr="00B63D85" w:rsidRDefault="00602529" w:rsidP="00602529">
      <w:pPr>
        <w:pStyle w:val="Paragrafoelenco"/>
        <w:numPr>
          <w:ilvl w:val="0"/>
          <w:numId w:val="11"/>
        </w:numPr>
        <w:ind w:left="993" w:hanging="426"/>
        <w:rPr>
          <w:ins w:id="1129" w:author="Andrea Mafessoni" w:date="2017-10-27T14:17:00Z"/>
          <w:rFonts w:cstheme="minorHAnsi"/>
          <w:b/>
          <w:sz w:val="24"/>
          <w:szCs w:val="24"/>
          <w:lang w:val="en-GB"/>
        </w:rPr>
      </w:pPr>
      <w:ins w:id="1130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6</w:t>
        </w:r>
        <w:r w:rsidRPr="00B63D85">
          <w:rPr>
            <w:rFonts w:cstheme="minorHAnsi"/>
            <w:b/>
            <w:sz w:val="24"/>
            <w:szCs w:val="24"/>
            <w:lang w:val="en-GB"/>
          </w:rPr>
          <w:t xml:space="preserve">] Allow a </w:t>
        </w:r>
        <w:r>
          <w:rPr>
            <w:rFonts w:cstheme="minorHAnsi"/>
            <w:b/>
            <w:sz w:val="24"/>
            <w:szCs w:val="24"/>
            <w:lang w:val="en-GB"/>
          </w:rPr>
          <w:t>u</w:t>
        </w:r>
        <w:r w:rsidRPr="00B63D85">
          <w:rPr>
            <w:rFonts w:cstheme="minorHAnsi"/>
            <w:b/>
            <w:sz w:val="24"/>
            <w:szCs w:val="24"/>
            <w:lang w:val="en-GB"/>
          </w:rPr>
          <w:t>ser to view his Daily Schedule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31" w:author="Andrea Mafessoni" w:date="2017-10-27T14:17:00Z"/>
          <w:rFonts w:cstheme="minorHAnsi"/>
          <w:sz w:val="24"/>
          <w:szCs w:val="24"/>
          <w:lang w:val="en-GB"/>
        </w:rPr>
      </w:pPr>
      <w:ins w:id="1132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33" w:author="Andrea Mafessoni" w:date="2017-10-27T14:17:00Z"/>
          <w:rFonts w:cstheme="minorHAnsi"/>
          <w:sz w:val="24"/>
          <w:szCs w:val="24"/>
          <w:lang w:val="en-GB"/>
        </w:rPr>
      </w:pPr>
      <w:ins w:id="1134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[R6] </w:t>
        </w:r>
        <w:r w:rsidRPr="00681C6A">
          <w:rPr>
            <w:rFonts w:cstheme="minorHAnsi"/>
            <w:sz w:val="24"/>
            <w:szCs w:val="24"/>
            <w:lang w:val="en-GB"/>
          </w:rPr>
          <w:t xml:space="preserve">The </w:t>
        </w:r>
        <w:r>
          <w:rPr>
            <w:rFonts w:cstheme="minorHAnsi"/>
            <w:sz w:val="24"/>
            <w:szCs w:val="24"/>
            <w:lang w:val="en-GB"/>
          </w:rPr>
          <w:t>user</w:t>
        </w:r>
        <w:r w:rsidRPr="00681C6A">
          <w:rPr>
            <w:rFonts w:cstheme="minorHAnsi"/>
            <w:sz w:val="24"/>
            <w:szCs w:val="24"/>
            <w:lang w:val="en-GB"/>
          </w:rPr>
          <w:t xml:space="preserve"> must </w:t>
        </w:r>
        <w:r>
          <w:rPr>
            <w:rFonts w:cstheme="minorHAnsi"/>
            <w:sz w:val="24"/>
            <w:szCs w:val="24"/>
            <w:lang w:val="en-GB"/>
          </w:rPr>
          <w:t>be able to select a chosen day from the overview of his calendar.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35" w:author="Andrea Mafessoni" w:date="2017-10-27T14:17:00Z"/>
          <w:rFonts w:cstheme="minorHAnsi"/>
          <w:sz w:val="24"/>
          <w:szCs w:val="24"/>
          <w:lang w:val="en-GB"/>
        </w:rPr>
      </w:pPr>
      <w:ins w:id="1136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[R22] </w:t>
        </w:r>
        <w:r w:rsidRPr="002A047B">
          <w:rPr>
            <w:rFonts w:cstheme="minorHAnsi"/>
            <w:sz w:val="24"/>
            <w:szCs w:val="24"/>
            <w:lang w:val="en-GB"/>
          </w:rPr>
          <w:t xml:space="preserve">The system must be able to provide information about the scheduled travels for </w:t>
        </w:r>
        <w:r>
          <w:rPr>
            <w:rFonts w:cstheme="minorHAnsi"/>
            <w:sz w:val="24"/>
            <w:szCs w:val="24"/>
            <w:lang w:val="en-GB"/>
          </w:rPr>
          <w:t>a</w:t>
        </w:r>
        <w:r w:rsidRPr="002A047B">
          <w:rPr>
            <w:rFonts w:cstheme="minorHAnsi"/>
            <w:sz w:val="24"/>
            <w:szCs w:val="24"/>
            <w:lang w:val="en-GB"/>
          </w:rPr>
          <w:t xml:space="preserve"> chosen day, showing </w:t>
        </w:r>
        <w:r>
          <w:rPr>
            <w:rFonts w:cstheme="minorHAnsi"/>
            <w:sz w:val="24"/>
            <w:szCs w:val="24"/>
            <w:lang w:val="en-GB"/>
          </w:rPr>
          <w:t xml:space="preserve">the transport means </w:t>
        </w:r>
        <w:r w:rsidRPr="002A047B">
          <w:rPr>
            <w:rFonts w:cstheme="minorHAnsi"/>
            <w:sz w:val="24"/>
            <w:szCs w:val="24"/>
            <w:lang w:val="en-GB"/>
          </w:rPr>
          <w:t xml:space="preserve">and the estimated time required from each </w:t>
        </w:r>
        <w:r>
          <w:rPr>
            <w:rFonts w:cstheme="minorHAnsi"/>
            <w:sz w:val="24"/>
            <w:szCs w:val="24"/>
            <w:lang w:val="en-GB"/>
          </w:rPr>
          <w:t>travel</w:t>
        </w:r>
        <w:r w:rsidRPr="002A047B"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37" w:author="Andrea Mafessoni" w:date="2017-10-27T14:17:00Z"/>
          <w:rFonts w:cstheme="minorHAnsi"/>
          <w:sz w:val="24"/>
          <w:szCs w:val="24"/>
          <w:lang w:val="en-GB"/>
        </w:rPr>
      </w:pPr>
      <w:ins w:id="1138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[R23] The system must choose the best option </w:t>
        </w:r>
        <w:r w:rsidRPr="00B63D85">
          <w:rPr>
            <w:rFonts w:cstheme="minorHAnsi"/>
            <w:sz w:val="24"/>
            <w:szCs w:val="24"/>
            <w:lang w:val="en-GB"/>
          </w:rPr>
          <w:t xml:space="preserve">between the possible </w:t>
        </w:r>
        <w:r>
          <w:rPr>
            <w:rFonts w:cstheme="minorHAnsi"/>
            <w:sz w:val="24"/>
            <w:szCs w:val="24"/>
            <w:lang w:val="en-GB"/>
          </w:rPr>
          <w:t xml:space="preserve">travel </w:t>
        </w:r>
        <w:r w:rsidRPr="00B63D85">
          <w:rPr>
            <w:rFonts w:cstheme="minorHAnsi"/>
            <w:sz w:val="24"/>
            <w:szCs w:val="24"/>
            <w:lang w:val="en-GB"/>
          </w:rPr>
          <w:t>alternatives according to the preferences expressed in the user profile settings</w:t>
        </w:r>
        <w:r>
          <w:rPr>
            <w:rFonts w:cstheme="minorHAnsi"/>
            <w:sz w:val="24"/>
            <w:szCs w:val="24"/>
            <w:lang w:val="en-GB"/>
          </w:rPr>
          <w:t xml:space="preserve"> and the information about external weather</w:t>
        </w:r>
        <w:r w:rsidRPr="00B63D85"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39" w:author="Andrea Mafessoni" w:date="2017-10-27T14:17:00Z"/>
          <w:rFonts w:cstheme="minorHAnsi"/>
          <w:sz w:val="24"/>
          <w:szCs w:val="24"/>
          <w:lang w:val="en-GB"/>
        </w:rPr>
      </w:pPr>
      <w:ins w:id="1140" w:author="Andrea Mafessoni" w:date="2017-10-27T14:17:00Z">
        <w:r>
          <w:rPr>
            <w:rFonts w:cstheme="minorHAnsi"/>
            <w:sz w:val="24"/>
            <w:szCs w:val="24"/>
            <w:lang w:val="en-GB"/>
          </w:rPr>
          <w:t>[D1] The user is always connected via Internet and the connection is stable.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41" w:author="Andrea Mafessoni" w:date="2017-10-27T14:17:00Z"/>
          <w:rFonts w:cstheme="minorHAnsi"/>
          <w:b/>
          <w:sz w:val="24"/>
          <w:szCs w:val="24"/>
          <w:lang w:val="en-GB"/>
        </w:rPr>
      </w:pPr>
      <w:ins w:id="1142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[D2] Information about weather, transport means, maps and travel times are provided by external APIs.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43" w:author="Andrea Mafessoni" w:date="2017-10-27T14:17:00Z"/>
          <w:rFonts w:cstheme="minorHAnsi"/>
          <w:sz w:val="24"/>
          <w:szCs w:val="24"/>
          <w:lang w:val="en-GB"/>
        </w:rPr>
      </w:pPr>
      <w:ins w:id="1144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[D3] Data provided by external APIs are correct.</w:t>
        </w:r>
      </w:ins>
    </w:p>
    <w:p w:rsidR="00602529" w:rsidRPr="00B63D85" w:rsidRDefault="00602529" w:rsidP="00602529">
      <w:pPr>
        <w:pStyle w:val="Paragrafoelenco"/>
        <w:ind w:left="2018"/>
        <w:rPr>
          <w:ins w:id="1145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146" w:author="Andrea Mafessoni" w:date="2017-10-27T14:17:00Z"/>
          <w:rFonts w:cstheme="minorHAnsi"/>
          <w:b/>
          <w:sz w:val="24"/>
          <w:szCs w:val="24"/>
          <w:lang w:val="en-GB"/>
        </w:rPr>
      </w:pPr>
      <w:ins w:id="1147" w:author="Andrea Mafessoni" w:date="2017-10-27T14:17:00Z">
        <w:r>
          <w:rPr>
            <w:rFonts w:cstheme="minorHAnsi"/>
            <w:b/>
            <w:sz w:val="24"/>
            <w:szCs w:val="24"/>
            <w:lang w:val="en-GB"/>
          </w:rPr>
          <w:t>[G7</w:t>
        </w:r>
        <w:r w:rsidRPr="00B63D85">
          <w:rPr>
            <w:rFonts w:cstheme="minorHAnsi"/>
            <w:b/>
            <w:sz w:val="24"/>
            <w:szCs w:val="24"/>
            <w:lang w:val="en-GB"/>
          </w:rPr>
          <w:t xml:space="preserve">] </w:t>
        </w:r>
        <w:r>
          <w:rPr>
            <w:rFonts w:cstheme="minorHAnsi"/>
            <w:b/>
            <w:sz w:val="24"/>
            <w:szCs w:val="24"/>
            <w:lang w:val="en-GB"/>
          </w:rPr>
          <w:t xml:space="preserve">Allow a user to see all the details of a specific travel 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48" w:author="Andrea Mafessoni" w:date="2017-10-27T14:17:00Z"/>
          <w:rFonts w:cstheme="minorHAnsi"/>
          <w:b/>
          <w:sz w:val="24"/>
          <w:szCs w:val="24"/>
          <w:lang w:val="en-GB"/>
        </w:rPr>
      </w:pPr>
      <w:ins w:id="1149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50" w:author="Andrea Mafessoni" w:date="2017-10-27T14:17:00Z"/>
          <w:rFonts w:cstheme="minorHAnsi"/>
          <w:sz w:val="24"/>
          <w:szCs w:val="24"/>
          <w:lang w:val="en-GB"/>
        </w:rPr>
      </w:pPr>
      <w:ins w:id="1151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[R22] </w:t>
        </w:r>
        <w:r w:rsidRPr="002A047B">
          <w:rPr>
            <w:rFonts w:cstheme="minorHAnsi"/>
            <w:sz w:val="24"/>
            <w:szCs w:val="24"/>
            <w:lang w:val="en-GB"/>
          </w:rPr>
          <w:t xml:space="preserve">The system must be able to provide information about the scheduled travels for </w:t>
        </w:r>
        <w:r>
          <w:rPr>
            <w:rFonts w:cstheme="minorHAnsi"/>
            <w:sz w:val="24"/>
            <w:szCs w:val="24"/>
            <w:lang w:val="en-GB"/>
          </w:rPr>
          <w:t>a</w:t>
        </w:r>
        <w:r w:rsidRPr="002A047B">
          <w:rPr>
            <w:rFonts w:cstheme="minorHAnsi"/>
            <w:sz w:val="24"/>
            <w:szCs w:val="24"/>
            <w:lang w:val="en-GB"/>
          </w:rPr>
          <w:t xml:space="preserve"> chosen day, showing </w:t>
        </w:r>
        <w:r>
          <w:rPr>
            <w:rFonts w:cstheme="minorHAnsi"/>
            <w:sz w:val="24"/>
            <w:szCs w:val="24"/>
            <w:lang w:val="en-GB"/>
          </w:rPr>
          <w:t xml:space="preserve">the transport means </w:t>
        </w:r>
        <w:r w:rsidRPr="002A047B">
          <w:rPr>
            <w:rFonts w:cstheme="minorHAnsi"/>
            <w:sz w:val="24"/>
            <w:szCs w:val="24"/>
            <w:lang w:val="en-GB"/>
          </w:rPr>
          <w:t xml:space="preserve">and the estimated time required from each </w:t>
        </w:r>
        <w:r>
          <w:rPr>
            <w:rFonts w:cstheme="minorHAnsi"/>
            <w:sz w:val="24"/>
            <w:szCs w:val="24"/>
            <w:lang w:val="en-GB"/>
          </w:rPr>
          <w:t>travel</w:t>
        </w:r>
        <w:r w:rsidRPr="002A047B"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Pr="002A047B" w:rsidRDefault="00602529" w:rsidP="00602529">
      <w:pPr>
        <w:pStyle w:val="Paragrafoelenco"/>
        <w:numPr>
          <w:ilvl w:val="1"/>
          <w:numId w:val="11"/>
        </w:numPr>
        <w:rPr>
          <w:ins w:id="1152" w:author="Andrea Mafessoni" w:date="2017-10-27T14:17:00Z"/>
          <w:rFonts w:cstheme="minorHAnsi"/>
          <w:sz w:val="24"/>
          <w:szCs w:val="24"/>
          <w:lang w:val="en-GB"/>
        </w:rPr>
      </w:pPr>
      <w:ins w:id="1153" w:author="Andrea Mafessoni" w:date="2017-10-27T14:17:00Z">
        <w:r>
          <w:rPr>
            <w:rFonts w:cstheme="minorHAnsi"/>
            <w:sz w:val="24"/>
            <w:szCs w:val="24"/>
            <w:lang w:val="en-GB"/>
          </w:rPr>
          <w:t>[R24] The user must be able to select a specific travel in his daily schedule.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54" w:author="Andrea Mafessoni" w:date="2017-10-27T14:17:00Z"/>
          <w:rFonts w:cstheme="minorHAnsi"/>
          <w:b/>
          <w:sz w:val="24"/>
          <w:szCs w:val="24"/>
          <w:lang w:val="en-GB"/>
        </w:rPr>
      </w:pPr>
      <w:ins w:id="1155" w:author="Andrea Mafessoni" w:date="2017-10-27T14:17:00Z">
        <w:r>
          <w:rPr>
            <w:rFonts w:cstheme="minorHAnsi"/>
            <w:sz w:val="24"/>
            <w:szCs w:val="24"/>
            <w:lang w:val="en-GB"/>
          </w:rPr>
          <w:t>[R25] The system must provide detailed information about the travels selected by the user, such as the trace route on the map and the weather conditions.</w:t>
        </w:r>
      </w:ins>
    </w:p>
    <w:p w:rsidR="00602529" w:rsidRPr="000E4529" w:rsidRDefault="00602529" w:rsidP="00602529">
      <w:pPr>
        <w:pStyle w:val="Paragrafoelenco"/>
        <w:numPr>
          <w:ilvl w:val="1"/>
          <w:numId w:val="11"/>
        </w:numPr>
        <w:rPr>
          <w:ins w:id="1156" w:author="Andrea Mafessoni" w:date="2017-10-27T14:17:00Z"/>
          <w:rFonts w:cstheme="minorHAnsi"/>
          <w:b/>
          <w:sz w:val="24"/>
          <w:szCs w:val="24"/>
          <w:lang w:val="en-GB"/>
        </w:rPr>
      </w:pPr>
      <w:ins w:id="1157" w:author="Andrea Mafessoni" w:date="2017-10-27T14:17:00Z">
        <w:r>
          <w:rPr>
            <w:rFonts w:cstheme="minorHAnsi"/>
            <w:sz w:val="24"/>
            <w:szCs w:val="24"/>
            <w:lang w:val="en-GB"/>
          </w:rPr>
          <w:t>[R29] The user must be able to select a specific movement in a travel.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58" w:author="Andrea Mafessoni" w:date="2017-10-27T14:17:00Z"/>
          <w:rFonts w:cstheme="minorHAnsi"/>
          <w:b/>
          <w:sz w:val="24"/>
          <w:szCs w:val="24"/>
          <w:lang w:val="en-GB"/>
        </w:rPr>
      </w:pPr>
      <w:ins w:id="1159" w:author="Andrea Mafessoni" w:date="2017-10-27T14:17:00Z">
        <w:r>
          <w:rPr>
            <w:rFonts w:cstheme="minorHAnsi"/>
            <w:sz w:val="24"/>
            <w:szCs w:val="24"/>
            <w:lang w:val="en-GB"/>
          </w:rPr>
          <w:lastRenderedPageBreak/>
          <w:t>[R30] The system must provide detailed information about the movements selected by the user, such as the specific trace route on the map and the price of the ticket.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60" w:author="Andrea Mafessoni" w:date="2017-10-27T14:17:00Z"/>
          <w:rFonts w:cstheme="minorHAnsi"/>
          <w:b/>
          <w:sz w:val="24"/>
          <w:szCs w:val="24"/>
          <w:lang w:val="en-GB"/>
        </w:rPr>
      </w:pPr>
      <w:ins w:id="1161" w:author="Andrea Mafessoni" w:date="2017-10-27T14:17:00Z">
        <w:r>
          <w:rPr>
            <w:rFonts w:cstheme="minorHAnsi"/>
            <w:sz w:val="24"/>
            <w:szCs w:val="24"/>
            <w:lang w:val="en-GB"/>
          </w:rPr>
          <w:t>[D1] The user is always connected via Internet and the connection is stable.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62" w:author="Andrea Mafessoni" w:date="2017-10-27T14:17:00Z"/>
          <w:rFonts w:cstheme="minorHAnsi"/>
          <w:sz w:val="24"/>
          <w:szCs w:val="24"/>
          <w:lang w:val="en-GB"/>
        </w:rPr>
      </w:pPr>
      <w:ins w:id="1163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[D2] Information about weather, transport means, maps and travel times are provided by external APIs.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64" w:author="Andrea Mafessoni" w:date="2017-10-27T14:17:00Z"/>
          <w:rFonts w:cstheme="minorHAnsi"/>
          <w:sz w:val="24"/>
          <w:szCs w:val="24"/>
          <w:lang w:val="en-GB"/>
        </w:rPr>
      </w:pPr>
      <w:ins w:id="1165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[D3] Data provided by external APIs are correct.</w:t>
        </w:r>
      </w:ins>
    </w:p>
    <w:p w:rsidR="00602529" w:rsidRPr="00B63D85" w:rsidRDefault="00602529" w:rsidP="00602529">
      <w:pPr>
        <w:rPr>
          <w:ins w:id="1166" w:author="Andrea Mafessoni" w:date="2017-10-27T14:17:00Z"/>
          <w:rFonts w:cstheme="minorHAnsi"/>
          <w:b/>
          <w:sz w:val="24"/>
          <w:szCs w:val="24"/>
          <w:lang w:val="en-GB"/>
        </w:rPr>
      </w:pPr>
    </w:p>
    <w:p w:rsidR="00602529" w:rsidRPr="00BF2E47" w:rsidRDefault="00602529" w:rsidP="00602529">
      <w:pPr>
        <w:pStyle w:val="Paragrafoelenco"/>
        <w:numPr>
          <w:ilvl w:val="0"/>
          <w:numId w:val="11"/>
        </w:numPr>
        <w:ind w:left="993" w:hanging="426"/>
        <w:rPr>
          <w:ins w:id="1167" w:author="Andrea Mafessoni" w:date="2017-10-27T14:17:00Z"/>
          <w:rFonts w:cstheme="minorHAnsi"/>
          <w:b/>
          <w:sz w:val="24"/>
          <w:szCs w:val="24"/>
          <w:lang w:val="en-GB"/>
        </w:rPr>
      </w:pPr>
      <w:ins w:id="1168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8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navigate and choose between different travel alternatives.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69" w:author="Andrea Mafessoni" w:date="2017-10-27T14:17:00Z"/>
          <w:rFonts w:cstheme="minorHAnsi"/>
          <w:sz w:val="24"/>
          <w:szCs w:val="24"/>
          <w:lang w:val="en-GB"/>
        </w:rPr>
      </w:pPr>
      <w:ins w:id="1170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[R1] The user must be logged into the system to access application features. </w:t>
        </w:r>
      </w:ins>
    </w:p>
    <w:p w:rsidR="00602529" w:rsidRPr="002A047B" w:rsidRDefault="00602529" w:rsidP="00602529">
      <w:pPr>
        <w:pStyle w:val="Paragrafoelenco"/>
        <w:numPr>
          <w:ilvl w:val="1"/>
          <w:numId w:val="11"/>
        </w:numPr>
        <w:rPr>
          <w:ins w:id="1171" w:author="Andrea Mafessoni" w:date="2017-10-27T14:17:00Z"/>
          <w:rFonts w:cstheme="minorHAnsi"/>
          <w:sz w:val="24"/>
          <w:szCs w:val="24"/>
          <w:lang w:val="en-GB"/>
        </w:rPr>
      </w:pPr>
      <w:ins w:id="1172" w:author="Andrea Mafessoni" w:date="2017-10-27T14:17:00Z">
        <w:r>
          <w:rPr>
            <w:rFonts w:cstheme="minorHAnsi"/>
            <w:sz w:val="24"/>
            <w:szCs w:val="24"/>
            <w:lang w:val="en-GB"/>
          </w:rPr>
          <w:t>[R24] The user must be able to select a specific travel in his daily schedule.</w:t>
        </w:r>
      </w:ins>
    </w:p>
    <w:p w:rsidR="00602529" w:rsidRPr="002A047B" w:rsidRDefault="00602529" w:rsidP="00602529">
      <w:pPr>
        <w:pStyle w:val="Paragrafoelenco"/>
        <w:numPr>
          <w:ilvl w:val="1"/>
          <w:numId w:val="11"/>
        </w:numPr>
        <w:rPr>
          <w:ins w:id="1173" w:author="Andrea Mafessoni" w:date="2017-10-27T14:17:00Z"/>
          <w:rFonts w:cstheme="minorHAnsi"/>
          <w:sz w:val="24"/>
          <w:szCs w:val="24"/>
          <w:lang w:val="en-GB"/>
        </w:rPr>
      </w:pPr>
      <w:ins w:id="1174" w:author="Andrea Mafessoni" w:date="2017-10-27T14:17:00Z">
        <w:r>
          <w:rPr>
            <w:rFonts w:cstheme="minorHAnsi"/>
            <w:sz w:val="24"/>
            <w:szCs w:val="24"/>
            <w:lang w:val="en-GB"/>
          </w:rPr>
          <w:t>[R26] The system must</w:t>
        </w:r>
        <w:r w:rsidRPr="002A047B">
          <w:rPr>
            <w:rFonts w:cstheme="minorHAnsi"/>
            <w:sz w:val="24"/>
            <w:szCs w:val="24"/>
            <w:lang w:val="en-GB"/>
          </w:rPr>
          <w:t xml:space="preserve"> provide the user with an overview of the possible travel alternatives</w:t>
        </w:r>
        <w:r>
          <w:rPr>
            <w:rFonts w:cstheme="minorHAnsi"/>
            <w:sz w:val="24"/>
            <w:szCs w:val="24"/>
            <w:lang w:val="en-GB"/>
          </w:rPr>
          <w:t xml:space="preserve"> for the chosen travel</w:t>
        </w:r>
        <w:r w:rsidRPr="002A047B">
          <w:rPr>
            <w:rFonts w:cstheme="minorHAnsi"/>
            <w:sz w:val="24"/>
            <w:szCs w:val="24"/>
            <w:lang w:val="en-GB"/>
          </w:rPr>
          <w:t xml:space="preserve">, specifying all </w:t>
        </w:r>
        <w:r>
          <w:rPr>
            <w:rFonts w:cstheme="minorHAnsi"/>
            <w:sz w:val="24"/>
            <w:szCs w:val="24"/>
            <w:lang w:val="en-GB"/>
          </w:rPr>
          <w:t xml:space="preserve">details </w:t>
        </w:r>
        <w:r w:rsidRPr="002A047B">
          <w:rPr>
            <w:rFonts w:cstheme="minorHAnsi"/>
            <w:sz w:val="24"/>
            <w:szCs w:val="24"/>
            <w:lang w:val="en-GB"/>
          </w:rPr>
          <w:t>for each one.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75" w:author="Andrea Mafessoni" w:date="2017-10-27T14:17:00Z"/>
          <w:rFonts w:cstheme="minorHAnsi"/>
          <w:sz w:val="24"/>
          <w:szCs w:val="24"/>
          <w:lang w:val="en-GB"/>
        </w:rPr>
      </w:pPr>
      <w:ins w:id="1176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[R27] </w:t>
        </w:r>
        <w:r w:rsidRPr="00A44402">
          <w:rPr>
            <w:rFonts w:cstheme="minorHAnsi"/>
            <w:sz w:val="24"/>
            <w:szCs w:val="24"/>
            <w:lang w:val="en-GB"/>
          </w:rPr>
          <w:t xml:space="preserve">The user must be able to filter the </w:t>
        </w:r>
        <w:r>
          <w:rPr>
            <w:rFonts w:cstheme="minorHAnsi"/>
            <w:sz w:val="24"/>
            <w:szCs w:val="24"/>
            <w:lang w:val="en-GB"/>
          </w:rPr>
          <w:t xml:space="preserve">travel </w:t>
        </w:r>
        <w:r w:rsidRPr="00A44402">
          <w:rPr>
            <w:rFonts w:cstheme="minorHAnsi"/>
            <w:sz w:val="24"/>
            <w:szCs w:val="24"/>
            <w:lang w:val="en-GB"/>
          </w:rPr>
          <w:t>alternatives</w:t>
        </w:r>
        <w:r>
          <w:rPr>
            <w:rFonts w:cstheme="minorHAnsi"/>
            <w:sz w:val="24"/>
            <w:szCs w:val="24"/>
            <w:lang w:val="en-GB"/>
          </w:rPr>
          <w:t xml:space="preserve"> furnished by the system</w:t>
        </w:r>
        <w:r w:rsidRPr="00A44402">
          <w:rPr>
            <w:rFonts w:cstheme="minorHAnsi"/>
            <w:sz w:val="24"/>
            <w:szCs w:val="24"/>
            <w:lang w:val="en-GB"/>
          </w:rPr>
          <w:t xml:space="preserve"> according to defined parameters, such as time of travelling or overall cost.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77" w:author="Andrea Mafessoni" w:date="2017-10-27T14:17:00Z"/>
          <w:rFonts w:cstheme="minorHAnsi"/>
          <w:sz w:val="24"/>
          <w:szCs w:val="24"/>
          <w:lang w:val="en-GB"/>
        </w:rPr>
      </w:pPr>
      <w:ins w:id="1178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[R28] </w:t>
        </w:r>
        <w:r w:rsidRPr="00B63D85">
          <w:rPr>
            <w:rFonts w:cstheme="minorHAnsi"/>
            <w:sz w:val="24"/>
            <w:szCs w:val="24"/>
            <w:lang w:val="en-GB"/>
          </w:rPr>
          <w:t xml:space="preserve">The user must be able to </w:t>
        </w:r>
        <w:r>
          <w:rPr>
            <w:rFonts w:cstheme="minorHAnsi"/>
            <w:sz w:val="24"/>
            <w:szCs w:val="24"/>
            <w:lang w:val="en-GB"/>
          </w:rPr>
          <w:t>choose a favourite travel option different from the displayed default one.</w:t>
        </w:r>
      </w:ins>
    </w:p>
    <w:p w:rsidR="00602529" w:rsidRPr="000E4529" w:rsidRDefault="00602529" w:rsidP="00602529">
      <w:pPr>
        <w:pStyle w:val="Paragrafoelenco"/>
        <w:numPr>
          <w:ilvl w:val="1"/>
          <w:numId w:val="11"/>
        </w:numPr>
        <w:rPr>
          <w:ins w:id="1179" w:author="Andrea Mafessoni" w:date="2017-10-27T14:17:00Z"/>
          <w:rFonts w:cstheme="minorHAnsi"/>
          <w:b/>
          <w:sz w:val="24"/>
          <w:szCs w:val="24"/>
          <w:lang w:val="en-GB"/>
        </w:rPr>
      </w:pPr>
      <w:ins w:id="1180" w:author="Andrea Mafessoni" w:date="2017-10-27T14:17:00Z">
        <w:r>
          <w:rPr>
            <w:rFonts w:cstheme="minorHAnsi"/>
            <w:sz w:val="24"/>
            <w:szCs w:val="24"/>
            <w:lang w:val="en-GB"/>
          </w:rPr>
          <w:t>[R29] The user must be able to select a specific movement in a travel.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81" w:author="Andrea Mafessoni" w:date="2017-10-27T14:17:00Z"/>
          <w:rFonts w:cstheme="minorHAnsi"/>
          <w:sz w:val="24"/>
          <w:szCs w:val="24"/>
          <w:lang w:val="en-GB"/>
        </w:rPr>
      </w:pPr>
      <w:ins w:id="1182" w:author="Andrea Mafessoni" w:date="2017-10-27T14:17:00Z">
        <w:r>
          <w:rPr>
            <w:rFonts w:cstheme="minorHAnsi"/>
            <w:sz w:val="24"/>
            <w:szCs w:val="24"/>
            <w:lang w:val="en-GB"/>
          </w:rPr>
          <w:t>[R31] The user must be able to choose an alternative transport mean for a selected movement, if there are any.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83" w:author="Andrea Mafessoni" w:date="2017-10-27T14:17:00Z"/>
          <w:rFonts w:cstheme="minorHAnsi"/>
          <w:sz w:val="24"/>
          <w:szCs w:val="24"/>
          <w:lang w:val="en-GB"/>
        </w:rPr>
      </w:pPr>
      <w:ins w:id="1184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[R32] </w:t>
        </w:r>
        <w:r w:rsidRPr="00A44402">
          <w:rPr>
            <w:rFonts w:cstheme="minorHAnsi"/>
            <w:sz w:val="24"/>
            <w:szCs w:val="24"/>
            <w:lang w:val="en-GB"/>
          </w:rPr>
          <w:t>The system must update the daily schedule according to the travel option chosen by the user and the user must be able to see the new</w:t>
        </w:r>
        <w:r>
          <w:rPr>
            <w:rFonts w:cstheme="minorHAnsi"/>
            <w:sz w:val="24"/>
            <w:szCs w:val="24"/>
            <w:lang w:val="en-GB"/>
          </w:rPr>
          <w:t xml:space="preserve"> updated</w:t>
        </w:r>
        <w:r w:rsidRPr="00A44402">
          <w:rPr>
            <w:rFonts w:cstheme="minorHAnsi"/>
            <w:sz w:val="24"/>
            <w:szCs w:val="24"/>
            <w:lang w:val="en-GB"/>
          </w:rPr>
          <w:t xml:space="preserve"> schedule.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85" w:author="Andrea Mafessoni" w:date="2017-10-27T14:17:00Z"/>
          <w:rFonts w:cstheme="minorHAnsi"/>
          <w:sz w:val="24"/>
          <w:szCs w:val="24"/>
          <w:lang w:val="en-GB"/>
        </w:rPr>
      </w:pPr>
      <w:ins w:id="1186" w:author="Andrea Mafessoni" w:date="2017-10-27T14:17:00Z">
        <w:r>
          <w:rPr>
            <w:rFonts w:cstheme="minorHAnsi"/>
            <w:sz w:val="24"/>
            <w:szCs w:val="24"/>
            <w:lang w:val="en-GB"/>
          </w:rPr>
          <w:t>[D1] The user is always connected via Internet and the connection is stable.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187" w:author="Andrea Mafessoni" w:date="2017-10-27T14:17:00Z"/>
          <w:rFonts w:cstheme="minorHAnsi"/>
          <w:sz w:val="24"/>
          <w:szCs w:val="24"/>
          <w:lang w:val="en-GB"/>
        </w:rPr>
      </w:pPr>
      <w:ins w:id="1188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[D2] Information about weather, transport means, maps and travel times are provided by external APIs.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89" w:author="Andrea Mafessoni" w:date="2017-10-27T14:17:00Z"/>
          <w:rFonts w:cstheme="minorHAnsi"/>
          <w:sz w:val="24"/>
          <w:szCs w:val="24"/>
          <w:lang w:val="en-GB"/>
        </w:rPr>
      </w:pPr>
      <w:ins w:id="1190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[D3] Data provided by external APIs are correct.</w:t>
        </w:r>
      </w:ins>
    </w:p>
    <w:p w:rsidR="00602529" w:rsidRPr="00B63D85" w:rsidRDefault="00602529" w:rsidP="00602529">
      <w:pPr>
        <w:rPr>
          <w:ins w:id="1191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192" w:author="Andrea Mafessoni" w:date="2017-10-27T14:17:00Z"/>
          <w:rFonts w:cstheme="minorHAnsi"/>
          <w:b/>
          <w:sz w:val="24"/>
          <w:szCs w:val="24"/>
          <w:lang w:val="en-GB"/>
        </w:rPr>
      </w:pPr>
      <w:ins w:id="1193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 xml:space="preserve"> [G</w:t>
        </w:r>
        <w:r>
          <w:rPr>
            <w:rFonts w:cstheme="minorHAnsi"/>
            <w:b/>
            <w:sz w:val="24"/>
            <w:szCs w:val="24"/>
            <w:lang w:val="en-GB"/>
          </w:rPr>
          <w:t>9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  <w:r>
          <w:rPr>
            <w:rFonts w:cstheme="minorHAnsi"/>
            <w:b/>
            <w:sz w:val="24"/>
            <w:szCs w:val="24"/>
            <w:lang w:val="en-GB"/>
          </w:rPr>
          <w:t>manage alerts for each appointment.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94" w:author="Andrea Mafessoni" w:date="2017-10-27T14:17:00Z"/>
          <w:rFonts w:cstheme="minorHAnsi"/>
          <w:sz w:val="24"/>
          <w:szCs w:val="24"/>
          <w:lang w:val="en-GB"/>
        </w:rPr>
      </w:pPr>
      <w:ins w:id="1195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[R40] </w:t>
        </w:r>
        <w:r w:rsidRPr="00B63D85">
          <w:rPr>
            <w:rFonts w:cstheme="minorHAnsi"/>
            <w:sz w:val="24"/>
            <w:szCs w:val="24"/>
            <w:lang w:val="en-GB"/>
          </w:rPr>
          <w:t>The system must give the user the possibi</w:t>
        </w:r>
        <w:r>
          <w:rPr>
            <w:rFonts w:cstheme="minorHAnsi"/>
            <w:sz w:val="24"/>
            <w:szCs w:val="24"/>
            <w:lang w:val="en-GB"/>
          </w:rPr>
          <w:t xml:space="preserve">lity of adding an alert to an </w:t>
        </w:r>
        <w:r w:rsidRPr="00B63D85">
          <w:rPr>
            <w:rFonts w:cstheme="minorHAnsi"/>
            <w:sz w:val="24"/>
            <w:szCs w:val="24"/>
            <w:lang w:val="en-GB"/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 xml:space="preserve"> while it is being created or modified.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96" w:author="Andrea Mafessoni" w:date="2017-10-27T14:17:00Z"/>
          <w:rFonts w:cstheme="minorHAnsi"/>
          <w:sz w:val="24"/>
          <w:szCs w:val="24"/>
          <w:lang w:val="en-GB"/>
        </w:rPr>
      </w:pPr>
      <w:ins w:id="1197" w:author="Andrea Mafessoni" w:date="2017-10-27T14:17:00Z">
        <w:r>
          <w:rPr>
            <w:rFonts w:cstheme="minorHAnsi"/>
            <w:sz w:val="24"/>
            <w:szCs w:val="24"/>
            <w:lang w:val="en-GB"/>
          </w:rPr>
          <w:t>[R41] The</w:t>
        </w:r>
        <w:r w:rsidRPr="00B63D85">
          <w:rPr>
            <w:rFonts w:cstheme="minorHAnsi"/>
            <w:sz w:val="24"/>
            <w:szCs w:val="24"/>
            <w:lang w:val="en-GB"/>
          </w:rPr>
          <w:t xml:space="preserve"> user must be able to choose a desired interval of time for the warning alert</w:t>
        </w:r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198" w:author="Andrea Mafessoni" w:date="2017-10-27T14:17:00Z"/>
          <w:rFonts w:cstheme="minorHAnsi"/>
          <w:sz w:val="24"/>
          <w:szCs w:val="24"/>
          <w:lang w:val="en-GB"/>
        </w:rPr>
      </w:pPr>
      <w:ins w:id="1199" w:author="Andrea Mafessoni" w:date="2017-10-27T14:17:00Z">
        <w:r>
          <w:rPr>
            <w:rFonts w:cstheme="minorHAnsi"/>
            <w:sz w:val="24"/>
            <w:szCs w:val="24"/>
            <w:lang w:val="en-GB"/>
          </w:rPr>
          <w:t xml:space="preserve">[R42] </w:t>
        </w:r>
        <w:r w:rsidRPr="00B63D85">
          <w:rPr>
            <w:rFonts w:cstheme="minorHAnsi"/>
            <w:sz w:val="24"/>
            <w:szCs w:val="24"/>
            <w:lang w:val="en-GB"/>
          </w:rPr>
          <w:t>The user must confirm the</w:t>
        </w:r>
        <w:r>
          <w:rPr>
            <w:rFonts w:cstheme="minorHAnsi"/>
            <w:sz w:val="24"/>
            <w:szCs w:val="24"/>
            <w:lang w:val="en-GB"/>
          </w:rPr>
          <w:t xml:space="preserve"> alert</w:t>
        </w:r>
        <w:r w:rsidRPr="00B63D85">
          <w:rPr>
            <w:rFonts w:cstheme="minorHAnsi"/>
            <w:sz w:val="24"/>
            <w:szCs w:val="24"/>
            <w:lang w:val="en-GB"/>
          </w:rPr>
          <w:t xml:space="preserve"> creation and the system must save the insertion in the memory.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00" w:author="Andrea Mafessoni" w:date="2017-10-27T14:17:00Z"/>
          <w:rFonts w:cstheme="minorHAnsi"/>
          <w:b/>
          <w:sz w:val="24"/>
          <w:szCs w:val="24"/>
          <w:lang w:val="en-GB"/>
        </w:rPr>
      </w:pPr>
      <w:ins w:id="1201" w:author="Andrea Mafessoni" w:date="2017-10-27T14:17:00Z">
        <w:r>
          <w:rPr>
            <w:rFonts w:cstheme="minorHAnsi"/>
            <w:sz w:val="24"/>
            <w:szCs w:val="24"/>
            <w:lang w:val="en-GB"/>
          </w:rPr>
          <w:t>[R43] The user must be able to modify or remove the inserted alert when needed.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02" w:author="Andrea Mafessoni" w:date="2017-10-27T14:17:00Z"/>
          <w:rFonts w:cstheme="minorHAnsi"/>
          <w:b/>
          <w:sz w:val="24"/>
          <w:szCs w:val="24"/>
          <w:lang w:val="en-GB"/>
        </w:rPr>
      </w:pPr>
      <w:ins w:id="1203" w:author="Andrea Mafessoni" w:date="2017-10-27T14:17:00Z">
        <w:r>
          <w:rPr>
            <w:rFonts w:cstheme="minorHAnsi"/>
            <w:sz w:val="24"/>
            <w:szCs w:val="24"/>
            <w:lang w:val="en-GB"/>
          </w:rPr>
          <w:t>[R44] In case of any alert modification made by the user, the user must confirm the modification and the system must save all changes.</w:t>
        </w:r>
      </w:ins>
    </w:p>
    <w:p w:rsidR="00602529" w:rsidRPr="00B63D85" w:rsidRDefault="00602529" w:rsidP="00602529">
      <w:pPr>
        <w:rPr>
          <w:ins w:id="1204" w:author="Andrea Mafessoni" w:date="2017-10-27T14:17:00Z"/>
          <w:rFonts w:cstheme="minorHAnsi"/>
          <w:b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205" w:author="Andrea Mafessoni" w:date="2017-10-27T14:17:00Z"/>
          <w:rFonts w:cstheme="minorHAnsi"/>
          <w:b/>
          <w:sz w:val="24"/>
          <w:szCs w:val="24"/>
          <w:lang w:val="en-GB"/>
        </w:rPr>
      </w:pPr>
      <w:ins w:id="1206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lastRenderedPageBreak/>
          <w:t>[G</w:t>
        </w:r>
        <w:r>
          <w:rPr>
            <w:rFonts w:cstheme="minorHAnsi"/>
            <w:b/>
            <w:sz w:val="24"/>
            <w:szCs w:val="24"/>
            <w:lang w:val="en-GB"/>
          </w:rPr>
          <w:t>10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user to manage his travel preferences.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07" w:author="Andrea Mafessoni" w:date="2017-10-27T14:17:00Z"/>
          <w:rFonts w:cstheme="minorHAnsi"/>
          <w:b/>
          <w:sz w:val="24"/>
          <w:szCs w:val="24"/>
          <w:lang w:val="en-GB"/>
        </w:rPr>
      </w:pPr>
      <w:ins w:id="1208" w:author="Andrea Mafessoni" w:date="2017-10-27T14:17:00Z">
        <w:r>
          <w:rPr>
            <w:rFonts w:cstheme="minorHAnsi"/>
            <w:sz w:val="24"/>
            <w:szCs w:val="24"/>
            <w:lang w:val="en-GB"/>
          </w:rPr>
          <w:t>[R37] The user must be able to access the preferences panel of his account from the home page.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09" w:author="Andrea Mafessoni" w:date="2017-10-27T14:17:00Z"/>
          <w:rFonts w:cstheme="minorHAnsi"/>
          <w:b/>
          <w:sz w:val="24"/>
          <w:szCs w:val="24"/>
          <w:lang w:val="en-GB"/>
        </w:rPr>
      </w:pPr>
      <w:ins w:id="1210" w:author="Andrea Mafessoni" w:date="2017-10-27T14:17:00Z">
        <w:r>
          <w:rPr>
            <w:rFonts w:cstheme="minorHAnsi"/>
            <w:sz w:val="24"/>
            <w:szCs w:val="24"/>
            <w:lang w:val="en-GB"/>
          </w:rPr>
          <w:t>[R38] The system must give the user the possibility of setting various preferences, such as owned and preferred travel means, address of Home and other general travel preferences.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11" w:author="Andrea Mafessoni" w:date="2017-10-27T14:17:00Z"/>
          <w:rFonts w:cstheme="minorHAnsi"/>
          <w:b/>
          <w:sz w:val="24"/>
          <w:szCs w:val="24"/>
          <w:lang w:val="en-GB"/>
        </w:rPr>
      </w:pPr>
      <w:ins w:id="1212" w:author="Andrea Mafessoni" w:date="2017-10-27T14:17:00Z">
        <w:r>
          <w:rPr>
            <w:rFonts w:cstheme="minorHAnsi"/>
            <w:sz w:val="24"/>
            <w:szCs w:val="24"/>
            <w:lang w:val="en-GB"/>
          </w:rPr>
          <w:t>[R39] The user must be able to edit the provided preferences when needed.</w:t>
        </w:r>
      </w:ins>
    </w:p>
    <w:p w:rsidR="00602529" w:rsidRPr="00B63D85" w:rsidRDefault="00602529" w:rsidP="00602529">
      <w:pPr>
        <w:rPr>
          <w:ins w:id="1213" w:author="Andrea Mafessoni" w:date="2017-10-27T14:17:00Z"/>
          <w:rFonts w:cstheme="minorHAnsi"/>
          <w:b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214" w:author="Andrea Mafessoni" w:date="2017-10-27T14:17:00Z"/>
          <w:rFonts w:cstheme="minorHAnsi"/>
          <w:b/>
          <w:sz w:val="24"/>
          <w:szCs w:val="24"/>
          <w:lang w:val="en-GB"/>
        </w:rPr>
      </w:pPr>
      <w:ins w:id="1215" w:author="Andrea Mafessoni" w:date="2017-10-27T14:1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11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 user to buy public transportation tickets.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16" w:author="Andrea Mafessoni" w:date="2017-10-27T14:17:00Z"/>
          <w:rFonts w:cstheme="minorHAnsi"/>
          <w:b/>
          <w:sz w:val="24"/>
          <w:szCs w:val="24"/>
          <w:lang w:val="en-GB"/>
        </w:rPr>
      </w:pPr>
      <w:ins w:id="1217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Pr="000E4529" w:rsidRDefault="00602529" w:rsidP="00602529">
      <w:pPr>
        <w:pStyle w:val="Paragrafoelenco"/>
        <w:numPr>
          <w:ilvl w:val="1"/>
          <w:numId w:val="11"/>
        </w:numPr>
        <w:rPr>
          <w:ins w:id="1218" w:author="Andrea Mafessoni" w:date="2017-10-27T14:17:00Z"/>
          <w:rFonts w:cstheme="minorHAnsi"/>
          <w:b/>
          <w:sz w:val="24"/>
          <w:szCs w:val="24"/>
          <w:lang w:val="en-GB"/>
        </w:rPr>
      </w:pPr>
      <w:ins w:id="1219" w:author="Andrea Mafessoni" w:date="2017-10-27T14:17:00Z">
        <w:r>
          <w:rPr>
            <w:rFonts w:cstheme="minorHAnsi"/>
            <w:sz w:val="24"/>
            <w:szCs w:val="24"/>
            <w:lang w:val="en-GB"/>
          </w:rPr>
          <w:t>[R29] The user must be able to select a specific movement in a travel.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20" w:author="Andrea Mafessoni" w:date="2017-10-27T14:17:00Z"/>
          <w:rFonts w:cstheme="minorHAnsi"/>
          <w:sz w:val="24"/>
          <w:szCs w:val="24"/>
          <w:lang w:val="en-GB"/>
        </w:rPr>
      </w:pPr>
      <w:ins w:id="1221" w:author="Andrea Mafessoni" w:date="2017-10-27T14:17:00Z">
        <w:r>
          <w:rPr>
            <w:rFonts w:cstheme="minorHAnsi"/>
            <w:sz w:val="24"/>
            <w:szCs w:val="24"/>
            <w:lang w:val="en-GB"/>
          </w:rPr>
          <w:t>[R33] The system must give to the user the possibility of buying the ticket for the selected travel.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22" w:author="Andrea Mafessoni" w:date="2017-10-27T14:17:00Z"/>
          <w:rFonts w:cstheme="minorHAnsi"/>
          <w:sz w:val="24"/>
          <w:szCs w:val="24"/>
          <w:lang w:val="en-GB"/>
        </w:rPr>
      </w:pPr>
      <w:ins w:id="1223" w:author="Andrea Mafessoni" w:date="2017-10-27T14:17:00Z">
        <w:r>
          <w:rPr>
            <w:rFonts w:cstheme="minorHAnsi"/>
            <w:sz w:val="24"/>
            <w:szCs w:val="24"/>
            <w:lang w:val="en-GB"/>
          </w:rPr>
          <w:t>[R34] The system must save a copy of the bought tickets.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24" w:author="Andrea Mafessoni" w:date="2017-10-27T14:17:00Z"/>
          <w:rFonts w:cstheme="minorHAnsi"/>
          <w:sz w:val="24"/>
          <w:szCs w:val="24"/>
          <w:lang w:val="en-GB"/>
        </w:rPr>
      </w:pPr>
      <w:ins w:id="1225" w:author="Andrea Mafessoni" w:date="2017-10-27T14:17:00Z">
        <w:r>
          <w:rPr>
            <w:rFonts w:cstheme="minorHAnsi"/>
            <w:sz w:val="24"/>
            <w:szCs w:val="24"/>
            <w:lang w:val="en-GB"/>
          </w:rPr>
          <w:t>[D5] The payment process and ticket acquisition is made by an external public transport service.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26" w:author="Andrea Mafessoni" w:date="2017-10-27T14:17:00Z"/>
          <w:rFonts w:cstheme="minorHAnsi"/>
          <w:sz w:val="24"/>
          <w:szCs w:val="24"/>
          <w:lang w:val="en-GB"/>
        </w:rPr>
      </w:pPr>
      <w:ins w:id="1227" w:author="Andrea Mafessoni" w:date="2017-10-27T14:17:00Z">
        <w:r>
          <w:rPr>
            <w:rFonts w:cstheme="minorHAnsi"/>
            <w:sz w:val="24"/>
            <w:szCs w:val="24"/>
            <w:lang w:val="en-GB"/>
          </w:rPr>
          <w:t>[D1] The user is always connected via Internet and the connection is stable.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28" w:author="Andrea Mafessoni" w:date="2017-10-27T14:17:00Z"/>
          <w:rFonts w:cstheme="minorHAnsi"/>
          <w:sz w:val="24"/>
          <w:szCs w:val="24"/>
          <w:lang w:val="en-GB"/>
        </w:rPr>
      </w:pPr>
      <w:ins w:id="1229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[D4] The process of ticket payment is made through an external public transport service.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30" w:author="Andrea Mafessoni" w:date="2017-10-27T14:17:00Z"/>
          <w:rFonts w:cstheme="minorHAnsi"/>
          <w:sz w:val="24"/>
          <w:szCs w:val="24"/>
          <w:lang w:val="en-GB"/>
        </w:rPr>
      </w:pPr>
      <w:ins w:id="1231" w:author="Andrea Mafessoni" w:date="2017-10-27T14:17:00Z">
        <w:r w:rsidRPr="00B63D85">
          <w:rPr>
            <w:rFonts w:cstheme="minorHAnsi"/>
            <w:sz w:val="24"/>
            <w:szCs w:val="24"/>
            <w:lang w:val="en-GB"/>
          </w:rPr>
          <w:t>[D5] If the payment is fulfilled without errors, the tickets are correctly received.</w:t>
        </w:r>
      </w:ins>
    </w:p>
    <w:p w:rsidR="00602529" w:rsidRPr="00B63D85" w:rsidRDefault="00602529" w:rsidP="00602529">
      <w:pPr>
        <w:rPr>
          <w:ins w:id="1232" w:author="Andrea Mafessoni" w:date="2017-10-27T14:17:00Z"/>
          <w:rFonts w:cstheme="minorHAnsi"/>
          <w:sz w:val="24"/>
          <w:szCs w:val="24"/>
          <w:lang w:val="en-GB"/>
        </w:rPr>
      </w:pPr>
    </w:p>
    <w:p w:rsidR="00602529" w:rsidRDefault="00602529" w:rsidP="00602529">
      <w:pPr>
        <w:pStyle w:val="Paragrafoelenco"/>
        <w:numPr>
          <w:ilvl w:val="0"/>
          <w:numId w:val="11"/>
        </w:numPr>
        <w:rPr>
          <w:ins w:id="1233" w:author="Andrea Mafessoni" w:date="2017-10-27T14:17:00Z"/>
          <w:rFonts w:cstheme="minorHAnsi"/>
          <w:b/>
          <w:sz w:val="24"/>
          <w:szCs w:val="24"/>
          <w:lang w:val="en-GB"/>
        </w:rPr>
      </w:pPr>
      <w:ins w:id="1234" w:author="Andrea Mafessoni" w:date="2017-10-27T14:17:00Z">
        <w:r w:rsidRPr="00B63D85">
          <w:rPr>
            <w:rFonts w:cstheme="minorHAnsi"/>
            <w:b/>
            <w:sz w:val="24"/>
            <w:szCs w:val="24"/>
            <w:lang w:val="en-GB"/>
          </w:rPr>
          <w:t xml:space="preserve"> [</w:t>
        </w:r>
        <w:r>
          <w:rPr>
            <w:rFonts w:cstheme="minorHAnsi"/>
            <w:b/>
            <w:sz w:val="24"/>
            <w:szCs w:val="24"/>
            <w:lang w:val="en-GB"/>
          </w:rPr>
          <w:t>G12] Allow a user to view the previously bought tickets.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35" w:author="Andrea Mafessoni" w:date="2017-10-27T14:17:00Z"/>
          <w:rFonts w:cstheme="minorHAnsi"/>
          <w:b/>
          <w:sz w:val="24"/>
          <w:szCs w:val="24"/>
          <w:lang w:val="en-GB"/>
        </w:rPr>
      </w:pPr>
      <w:ins w:id="1236" w:author="Andrea Mafessoni" w:date="2017-10-27T14:17:00Z">
        <w:r>
          <w:rPr>
            <w:rFonts w:cstheme="minorHAnsi"/>
            <w:sz w:val="24"/>
            <w:szCs w:val="24"/>
            <w:lang w:val="en-GB"/>
          </w:rPr>
          <w:t>[R1] The user must be logged into the system to access application features.</w:t>
        </w:r>
      </w:ins>
    </w:p>
    <w:p w:rsidR="00602529" w:rsidRDefault="00602529" w:rsidP="00602529">
      <w:pPr>
        <w:pStyle w:val="Paragrafoelenco"/>
        <w:numPr>
          <w:ilvl w:val="1"/>
          <w:numId w:val="11"/>
        </w:numPr>
        <w:rPr>
          <w:ins w:id="1237" w:author="Andrea Mafessoni" w:date="2017-10-27T14:17:00Z"/>
          <w:rFonts w:cstheme="minorHAnsi"/>
          <w:sz w:val="24"/>
          <w:szCs w:val="24"/>
          <w:lang w:val="en-GB"/>
        </w:rPr>
      </w:pPr>
      <w:ins w:id="1238" w:author="Andrea Mafessoni" w:date="2017-10-27T14:17:00Z">
        <w:r>
          <w:rPr>
            <w:rFonts w:cstheme="minorHAnsi"/>
            <w:sz w:val="24"/>
            <w:szCs w:val="24"/>
            <w:lang w:val="en-GB"/>
          </w:rPr>
          <w:t>[R34] The system must save a copy of the bought tickets.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39" w:author="Andrea Mafessoni" w:date="2017-10-27T14:17:00Z"/>
          <w:rFonts w:cstheme="minorHAnsi"/>
          <w:b/>
          <w:sz w:val="24"/>
          <w:szCs w:val="24"/>
          <w:lang w:val="en-GB"/>
        </w:rPr>
      </w:pPr>
      <w:ins w:id="1240" w:author="Andrea Mafessoni" w:date="2017-10-27T14:17:00Z">
        <w:r>
          <w:rPr>
            <w:rFonts w:cstheme="minorHAnsi"/>
            <w:sz w:val="24"/>
            <w:szCs w:val="24"/>
            <w:lang w:val="en-GB"/>
          </w:rPr>
          <w:t>[R35] The user must be able to access to a ticket page from the home page.</w:t>
        </w:r>
      </w:ins>
    </w:p>
    <w:p w:rsidR="00602529" w:rsidRPr="00B63D85" w:rsidRDefault="00602529" w:rsidP="00602529">
      <w:pPr>
        <w:pStyle w:val="Paragrafoelenco"/>
        <w:numPr>
          <w:ilvl w:val="1"/>
          <w:numId w:val="11"/>
        </w:numPr>
        <w:rPr>
          <w:ins w:id="1241" w:author="Andrea Mafessoni" w:date="2017-10-27T14:17:00Z"/>
          <w:rFonts w:cstheme="minorHAnsi"/>
          <w:sz w:val="24"/>
          <w:szCs w:val="24"/>
          <w:lang w:val="en-GB"/>
        </w:rPr>
      </w:pPr>
      <w:ins w:id="1242" w:author="Andrea Mafessoni" w:date="2017-10-27T14:17:00Z">
        <w:r>
          <w:rPr>
            <w:rFonts w:cstheme="minorHAnsi"/>
            <w:sz w:val="24"/>
            <w:szCs w:val="24"/>
            <w:lang w:val="en-GB"/>
          </w:rPr>
          <w:t>[R36] The system must provide a list of all the bought tickets and the user must be able to select and view a specific one in full screen.</w:t>
        </w:r>
      </w:ins>
    </w:p>
    <w:p w:rsidR="00602529" w:rsidRPr="00602529" w:rsidRDefault="00602529" w:rsidP="00602529">
      <w:pPr>
        <w:rPr>
          <w:ins w:id="1243" w:author="Andrea Mafessoni" w:date="2017-10-26T18:56:00Z"/>
          <w:rFonts w:cstheme="minorHAnsi"/>
          <w:b/>
          <w:sz w:val="24"/>
          <w:szCs w:val="24"/>
          <w:lang w:val="en-GB"/>
          <w:rPrChange w:id="1244" w:author="Andrea Mafessoni" w:date="2017-10-27T14:16:00Z">
            <w:rPr>
              <w:ins w:id="1245" w:author="Andrea Mafessoni" w:date="2017-10-26T18:56:00Z"/>
              <w:lang w:val="en-GB"/>
            </w:rPr>
          </w:rPrChange>
        </w:rPr>
        <w:pPrChange w:id="1246" w:author="Andrea Mafessoni" w:date="2017-10-27T14:1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3B2A2C" w:rsidRPr="009813A9" w:rsidRDefault="003B2A2C">
      <w:pPr>
        <w:ind w:left="1658"/>
        <w:rPr>
          <w:ins w:id="1247" w:author="Andrea Mafessoni" w:date="2017-10-26T13:28:00Z"/>
          <w:rFonts w:cstheme="minorHAnsi"/>
          <w:sz w:val="24"/>
          <w:szCs w:val="24"/>
          <w:lang w:val="en-GB"/>
          <w:rPrChange w:id="1248" w:author="Andrea Mafessoni" w:date="2017-10-26T18:56:00Z">
            <w:rPr>
              <w:ins w:id="1249" w:author="Andrea Mafessoni" w:date="2017-10-26T13:28:00Z"/>
              <w:lang w:val="en-GB"/>
            </w:rPr>
          </w:rPrChange>
        </w:rPr>
        <w:pPrChange w:id="1250" w:author="Andrea Mafessoni" w:date="2017-10-26T18:5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902297" w:rsidRPr="00C71EB0" w:rsidDel="008C5161" w:rsidRDefault="00902297">
      <w:pPr>
        <w:rPr>
          <w:ins w:id="1251" w:author="Daniele Moltisanti" w:date="2017-10-11T16:10:00Z"/>
          <w:del w:id="1252" w:author="Andrea Mafessoni" w:date="2017-10-13T19:00:00Z"/>
          <w:lang w:val="en-GB"/>
          <w:rPrChange w:id="1253" w:author="Andrea Mafessoni" w:date="2017-10-13T18:39:00Z">
            <w:rPr>
              <w:ins w:id="1254" w:author="Daniele Moltisanti" w:date="2017-10-11T16:10:00Z"/>
              <w:del w:id="1255" w:author="Andrea Mafessoni" w:date="2017-10-13T19:00:00Z"/>
              <w:sz w:val="28"/>
              <w:szCs w:val="28"/>
              <w:lang w:val="en-GB"/>
            </w:rPr>
          </w:rPrChange>
        </w:rPr>
        <w:pPrChange w:id="1256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57" w:author="Daniele Moltisanti" w:date="2017-10-11T16:05:00Z">
        <w:del w:id="1258" w:author="Andrea Mafessoni" w:date="2017-10-13T19:00:00Z">
          <w:r w:rsidRPr="00C71EB0" w:rsidDel="008C5161">
            <w:rPr>
              <w:lang w:val="en-GB"/>
              <w:rPrChange w:id="125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 user must be able to speci</w:delText>
          </w:r>
        </w:del>
      </w:ins>
      <w:ins w:id="1260" w:author="Daniele Moltisanti" w:date="2017-10-11T16:08:00Z">
        <w:del w:id="1261" w:author="Andrea Mafessoni" w:date="2017-10-13T19:00:00Z">
          <w:r w:rsidR="0052502B" w:rsidRPr="00C71EB0" w:rsidDel="008C5161">
            <w:rPr>
              <w:lang w:val="en-GB"/>
              <w:rPrChange w:id="126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fy the amount of time required </w:delText>
          </w:r>
        </w:del>
      </w:ins>
      <w:ins w:id="1263" w:author="Daniele Moltisanti" w:date="2017-10-11T16:13:00Z">
        <w:del w:id="1264" w:author="Andrea Mafessoni" w:date="2017-10-13T19:00:00Z">
          <w:r w:rsidR="0052502B" w:rsidRPr="00C71EB0" w:rsidDel="008C5161">
            <w:rPr>
              <w:lang w:val="en-GB"/>
              <w:rPrChange w:id="126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by</w:delText>
          </w:r>
        </w:del>
      </w:ins>
      <w:ins w:id="1266" w:author="Daniele Moltisanti" w:date="2017-10-11T16:08:00Z">
        <w:del w:id="1267" w:author="Andrea Mafessoni" w:date="2017-10-13T19:00:00Z">
          <w:r w:rsidR="0052502B" w:rsidRPr="00C71EB0" w:rsidDel="008C5161">
            <w:rPr>
              <w:lang w:val="en-GB"/>
              <w:rPrChange w:id="126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 appointment.</w:delText>
          </w:r>
        </w:del>
      </w:ins>
    </w:p>
    <w:p w:rsidR="0052502B" w:rsidRPr="00C71EB0" w:rsidDel="008C5161" w:rsidRDefault="0052502B">
      <w:pPr>
        <w:rPr>
          <w:ins w:id="1269" w:author="Daniele Moltisanti" w:date="2017-10-11T14:23:00Z"/>
          <w:del w:id="1270" w:author="Andrea Mafessoni" w:date="2017-10-13T19:00:00Z"/>
          <w:lang w:val="en-GB"/>
          <w:rPrChange w:id="1271" w:author="Andrea Mafessoni" w:date="2017-10-13T18:39:00Z">
            <w:rPr>
              <w:ins w:id="1272" w:author="Daniele Moltisanti" w:date="2017-10-11T14:23:00Z"/>
              <w:del w:id="1273" w:author="Andrea Mafessoni" w:date="2017-10-13T19:00:00Z"/>
              <w:sz w:val="28"/>
              <w:szCs w:val="28"/>
              <w:lang w:val="en-GB"/>
            </w:rPr>
          </w:rPrChange>
        </w:rPr>
        <w:pPrChange w:id="1274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75" w:author="Daniele Moltisanti" w:date="2017-10-11T16:14:00Z">
        <w:del w:id="1276" w:author="Andrea Mafessoni" w:date="2017-10-13T19:00:00Z">
          <w:r w:rsidRPr="00C71EB0" w:rsidDel="008C5161">
            <w:rPr>
              <w:lang w:val="en-GB"/>
              <w:rPrChange w:id="127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 user must be able to </w:delText>
          </w:r>
        </w:del>
      </w:ins>
      <w:ins w:id="1278" w:author="Daniele Moltisanti" w:date="2017-10-11T16:15:00Z">
        <w:del w:id="1279" w:author="Andrea Mafessoni" w:date="2017-10-13T19:00:00Z">
          <w:r w:rsidRPr="00C71EB0" w:rsidDel="008C5161">
            <w:rPr>
              <w:lang w:val="en-GB"/>
              <w:rPrChange w:id="12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select place </w:delText>
          </w:r>
        </w:del>
      </w:ins>
    </w:p>
    <w:p w:rsidR="004C6578" w:rsidRPr="00C71EB0" w:rsidDel="00C71EB0" w:rsidRDefault="004C6578">
      <w:pPr>
        <w:rPr>
          <w:ins w:id="1281" w:author="Daniele Moltisanti" w:date="2017-10-11T14:23:00Z"/>
          <w:del w:id="1282" w:author="Andrea Mafessoni" w:date="2017-10-13T18:37:00Z"/>
          <w:lang w:val="en-GB"/>
          <w:rPrChange w:id="1283" w:author="Andrea Mafessoni" w:date="2017-10-13T18:39:00Z">
            <w:rPr>
              <w:ins w:id="1284" w:author="Daniele Moltisanti" w:date="2017-10-11T14:23:00Z"/>
              <w:del w:id="1285" w:author="Andrea Mafessoni" w:date="2017-10-13T18:37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1286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287" w:author="Daniele Moltisanti" w:date="2017-10-11T14:23:00Z">
        <w:del w:id="1288" w:author="Andrea Mafessoni" w:date="2017-10-13T18:37:00Z">
          <w:r w:rsidRPr="00C71EB0" w:rsidDel="00C71EB0">
            <w:rPr>
              <w:lang w:val="en-GB"/>
              <w:rPrChange w:id="128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290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5</w:delText>
          </w:r>
          <w:r w:rsidRPr="00C71EB0" w:rsidDel="00C71EB0">
            <w:rPr>
              <w:lang w:val="en-GB"/>
              <w:rPrChange w:id="129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292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modify an </w:delText>
          </w:r>
        </w:del>
      </w:ins>
      <w:ins w:id="1293" w:author="Daniele Moltisanti" w:date="2017-10-11T15:54:00Z">
        <w:del w:id="1294" w:author="Andrea Mafessoni" w:date="2017-10-13T18:37:00Z">
          <w:r w:rsidR="00E231F1" w:rsidRPr="00C71EB0" w:rsidDel="00C71EB0">
            <w:rPr>
              <w:lang w:val="en-GB"/>
              <w:rPrChange w:id="1295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4C6578" w:rsidRPr="00C71EB0" w:rsidDel="00C71EB0" w:rsidRDefault="004C6578">
      <w:pPr>
        <w:rPr>
          <w:ins w:id="1296" w:author="Daniele Moltisanti" w:date="2017-10-11T14:23:00Z"/>
          <w:del w:id="1297" w:author="Andrea Mafessoni" w:date="2017-10-13T18:37:00Z"/>
          <w:lang w:val="en-GB"/>
          <w:rPrChange w:id="1298" w:author="Andrea Mafessoni" w:date="2017-10-13T18:39:00Z">
            <w:rPr>
              <w:ins w:id="1299" w:author="Daniele Moltisanti" w:date="2017-10-11T14:23:00Z"/>
              <w:del w:id="1300" w:author="Andrea Mafessoni" w:date="2017-10-13T18:37:00Z"/>
              <w:sz w:val="28"/>
              <w:szCs w:val="28"/>
              <w:lang w:val="en-GB"/>
            </w:rPr>
          </w:rPrChange>
        </w:rPr>
        <w:pPrChange w:id="1301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302" w:author="Daniele Moltisanti" w:date="2017-10-11T14:23:00Z">
        <w:del w:id="1303" w:author="Andrea Mafessoni" w:date="2017-10-13T18:37:00Z">
          <w:r w:rsidRPr="00C71EB0" w:rsidDel="00C71EB0">
            <w:rPr>
              <w:lang w:val="en-GB"/>
              <w:rPrChange w:id="130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305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6</w:delText>
          </w:r>
          <w:r w:rsidRPr="00C71EB0" w:rsidDel="00C71EB0">
            <w:rPr>
              <w:lang w:val="en-GB"/>
              <w:rPrChange w:id="130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307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delete an </w:delText>
          </w:r>
        </w:del>
      </w:ins>
      <w:ins w:id="1308" w:author="Daniele Moltisanti" w:date="2017-10-11T15:54:00Z">
        <w:del w:id="1309" w:author="Andrea Mafessoni" w:date="2017-10-13T18:37:00Z">
          <w:r w:rsidR="00E231F1" w:rsidRPr="00C71EB0" w:rsidDel="00C71EB0">
            <w:rPr>
              <w:lang w:val="en-GB"/>
              <w:rPrChange w:id="131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C52757" w:rsidRPr="00C71EB0" w:rsidDel="00C71EB0" w:rsidRDefault="00E231F1">
      <w:pPr>
        <w:rPr>
          <w:ins w:id="1311" w:author="Daniele Moltisanti" w:date="2017-10-11T14:40:00Z"/>
          <w:del w:id="1312" w:author="Andrea Mafessoni" w:date="2017-10-13T18:37:00Z"/>
          <w:lang w:val="en-GB"/>
        </w:rPr>
        <w:pPrChange w:id="1313" w:author="Andrea Mafessoni" w:date="2017-10-13T19:05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314" w:author="Daniele Moltisanti" w:date="2017-10-11T15:54:00Z">
        <w:del w:id="1315" w:author="Andrea Mafessoni" w:date="2017-10-13T18:37:00Z">
          <w:r w:rsidRPr="00C71EB0" w:rsidDel="00C71EB0">
            <w:rPr>
              <w:lang w:val="en-GB"/>
            </w:rPr>
            <w:delText xml:space="preserve"> </w:delText>
          </w:r>
        </w:del>
      </w:ins>
      <w:ins w:id="1316" w:author="Daniele Moltisanti" w:date="2017-10-11T14:40:00Z">
        <w:del w:id="1317" w:author="Andrea Mafessoni" w:date="2017-10-13T18:37:00Z">
          <w:r w:rsidR="00C52757" w:rsidRPr="00C71EB0" w:rsidDel="00C71EB0">
            <w:rPr>
              <w:lang w:val="en-GB"/>
            </w:rPr>
            <w:delText>[G</w:delText>
          </w:r>
          <w:r w:rsidR="00C52757" w:rsidRPr="00C71EB0" w:rsidDel="00C71EB0">
            <w:rPr>
              <w:lang w:val="en-GB"/>
              <w:rPrChange w:id="1318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8</w:delText>
          </w:r>
          <w:r w:rsidR="00C52757" w:rsidRPr="00C71EB0" w:rsidDel="00C71EB0">
            <w:rPr>
              <w:lang w:val="en-GB"/>
            </w:rPr>
            <w:delText xml:space="preserve">] Allow an User to </w:delText>
          </w:r>
        </w:del>
      </w:ins>
      <w:ins w:id="1319" w:author="Daniele Moltisanti" w:date="2017-10-11T14:42:00Z">
        <w:del w:id="1320" w:author="Andrea Mafessoni" w:date="2017-10-13T18:37:00Z">
          <w:r w:rsidR="00C52757" w:rsidRPr="00C71EB0" w:rsidDel="00C71EB0">
            <w:rPr>
              <w:lang w:val="en-GB"/>
            </w:rPr>
            <w:delText>manage</w:delText>
          </w:r>
        </w:del>
      </w:ins>
      <w:ins w:id="1321" w:author="Daniele Moltisanti" w:date="2017-10-11T14:40:00Z">
        <w:del w:id="1322" w:author="Andrea Mafessoni" w:date="2017-10-13T18:37:00Z">
          <w:r w:rsidR="00C52757" w:rsidRPr="00C71EB0" w:rsidDel="00C71EB0">
            <w:rPr>
              <w:lang w:val="en-GB"/>
            </w:rPr>
            <w:delText xml:space="preserve"> </w:delText>
          </w:r>
        </w:del>
      </w:ins>
      <w:ins w:id="1323" w:author="Daniele Moltisanti" w:date="2017-10-11T14:42:00Z">
        <w:del w:id="1324" w:author="Andrea Mafessoni" w:date="2017-10-13T18:37:00Z">
          <w:r w:rsidR="00C52757" w:rsidRPr="00C71EB0" w:rsidDel="00C71EB0">
            <w:rPr>
              <w:lang w:val="en-GB"/>
            </w:rPr>
            <w:delText>preferences</w:delText>
          </w:r>
        </w:del>
      </w:ins>
    </w:p>
    <w:p w:rsidR="004C6578" w:rsidRPr="00C71EB0" w:rsidDel="00C71EB0" w:rsidRDefault="004C6578">
      <w:pPr>
        <w:rPr>
          <w:ins w:id="1325" w:author="Daniele Moltisanti" w:date="2017-10-11T14:23:00Z"/>
          <w:del w:id="1326" w:author="Andrea Mafessoni" w:date="2017-10-13T18:37:00Z"/>
          <w:lang w:val="en-GB"/>
          <w:rPrChange w:id="1327" w:author="Andrea Mafessoni" w:date="2017-10-13T18:39:00Z">
            <w:rPr>
              <w:ins w:id="1328" w:author="Daniele Moltisanti" w:date="2017-10-11T14:23:00Z"/>
              <w:del w:id="1329" w:author="Andrea Mafessoni" w:date="2017-10-13T18:37:00Z"/>
              <w:sz w:val="28"/>
              <w:szCs w:val="28"/>
              <w:lang w:val="en-GB"/>
            </w:rPr>
          </w:rPrChange>
        </w:rPr>
        <w:pPrChange w:id="1330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</w:p>
    <w:p w:rsidR="004C6578" w:rsidRPr="00C71EB0" w:rsidDel="003B4C1C" w:rsidRDefault="004C6578">
      <w:pPr>
        <w:rPr>
          <w:ins w:id="1331" w:author="Daniele Moltisanti" w:date="2017-10-10T17:33:00Z"/>
          <w:del w:id="1332" w:author="Andrea Mafessoni" w:date="2017-10-26T12:05:00Z"/>
          <w:color w:val="FF0000"/>
          <w:lang w:val="en-GB"/>
          <w:rPrChange w:id="1333" w:author="Andrea Mafessoni" w:date="2017-10-13T18:39:00Z">
            <w:rPr>
              <w:ins w:id="1334" w:author="Daniele Moltisanti" w:date="2017-10-10T17:33:00Z"/>
              <w:del w:id="1335" w:author="Andrea Mafessoni" w:date="2017-10-26T12:05:00Z"/>
              <w:sz w:val="28"/>
              <w:szCs w:val="28"/>
              <w:lang w:val="en-GB"/>
            </w:rPr>
          </w:rPrChange>
        </w:rPr>
        <w:pPrChange w:id="1336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Del="003B4C1C" w:rsidRDefault="00C71532">
      <w:pPr>
        <w:rPr>
          <w:ins w:id="1337" w:author="Daniele Moltisanti" w:date="2017-10-10T17:32:00Z"/>
          <w:del w:id="1338" w:author="Andrea Mafessoni" w:date="2017-10-26T12:05:00Z"/>
          <w:rFonts w:cstheme="minorHAnsi"/>
          <w:color w:val="FF0000"/>
          <w:sz w:val="24"/>
          <w:szCs w:val="24"/>
          <w:lang w:val="en-GB"/>
          <w:rPrChange w:id="1339" w:author="Andrea Mafessoni" w:date="2017-10-13T18:39:00Z">
            <w:rPr>
              <w:ins w:id="1340" w:author="Daniele Moltisanti" w:date="2017-10-10T17:32:00Z"/>
              <w:del w:id="1341" w:author="Andrea Mafessoni" w:date="2017-10-26T12:05:00Z"/>
              <w:sz w:val="28"/>
              <w:szCs w:val="28"/>
              <w:lang w:val="en-GB"/>
            </w:rPr>
          </w:rPrChange>
        </w:rPr>
        <w:pPrChange w:id="1342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Del="003B4C1C" w:rsidRDefault="00C71532">
      <w:pPr>
        <w:rPr>
          <w:ins w:id="1343" w:author="Daniele Moltisanti" w:date="2017-10-10T16:24:00Z"/>
          <w:del w:id="1344" w:author="Andrea Mafessoni" w:date="2017-10-26T12:05:00Z"/>
          <w:rFonts w:cstheme="minorHAnsi"/>
          <w:color w:val="FF0000"/>
          <w:sz w:val="24"/>
          <w:szCs w:val="24"/>
          <w:lang w:val="en-GB"/>
          <w:rPrChange w:id="1345" w:author="Andrea Mafessoni" w:date="2017-10-13T18:39:00Z">
            <w:rPr>
              <w:ins w:id="1346" w:author="Daniele Moltisanti" w:date="2017-10-10T16:24:00Z"/>
              <w:del w:id="1347" w:author="Andrea Mafessoni" w:date="2017-10-26T12:05:00Z"/>
              <w:lang w:val="en-GB"/>
            </w:rPr>
          </w:rPrChange>
        </w:rPr>
        <w:pPrChange w:id="1348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Del="003B4C1C" w:rsidRDefault="00273426">
      <w:pPr>
        <w:rPr>
          <w:ins w:id="1349" w:author="Daniele Moltisanti" w:date="2017-10-10T16:24:00Z"/>
          <w:del w:id="1350" w:author="Andrea Mafessoni" w:date="2017-10-26T12:05:00Z"/>
          <w:rFonts w:cstheme="minorHAnsi"/>
          <w:sz w:val="24"/>
          <w:szCs w:val="24"/>
          <w:lang w:val="en-GB"/>
          <w:rPrChange w:id="1351" w:author="Andrea Mafessoni" w:date="2017-10-13T18:39:00Z">
            <w:rPr>
              <w:ins w:id="1352" w:author="Daniele Moltisanti" w:date="2017-10-10T16:24:00Z"/>
              <w:del w:id="1353" w:author="Andrea Mafessoni" w:date="2017-10-26T12:05:00Z"/>
              <w:sz w:val="28"/>
              <w:szCs w:val="28"/>
              <w:lang w:val="en-GB"/>
            </w:rPr>
          </w:rPrChange>
        </w:rPr>
        <w:pPrChange w:id="1354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Del="003B4C1C" w:rsidRDefault="00273426">
      <w:pPr>
        <w:rPr>
          <w:ins w:id="1355" w:author="Daniele Moltisanti" w:date="2017-10-06T22:23:00Z"/>
          <w:del w:id="1356" w:author="Andrea Mafessoni" w:date="2017-10-26T12:05:00Z"/>
          <w:rFonts w:cstheme="minorHAnsi"/>
          <w:sz w:val="24"/>
          <w:szCs w:val="24"/>
          <w:lang w:val="en-GB"/>
          <w:rPrChange w:id="1357" w:author="Andrea Mafessoni" w:date="2017-10-13T18:39:00Z">
            <w:rPr>
              <w:ins w:id="1358" w:author="Daniele Moltisanti" w:date="2017-10-06T22:23:00Z"/>
              <w:del w:id="1359" w:author="Andrea Mafessoni" w:date="2017-10-26T12:05:00Z"/>
            </w:rPr>
          </w:rPrChange>
        </w:rPr>
        <w:pPrChange w:id="1360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C71EB0" w:rsidDel="003B4C1C" w:rsidRDefault="00740E0B">
      <w:pPr>
        <w:rPr>
          <w:ins w:id="1361" w:author="Daniele Moltisanti" w:date="2017-10-06T22:23:00Z"/>
          <w:del w:id="1362" w:author="Andrea Mafessoni" w:date="2017-10-26T12:05:00Z"/>
          <w:rFonts w:cstheme="minorHAnsi"/>
          <w:b/>
          <w:sz w:val="24"/>
          <w:szCs w:val="24"/>
          <w:lang w:val="en-GB"/>
          <w:rPrChange w:id="1363" w:author="Andrea Mafessoni" w:date="2017-10-13T18:39:00Z">
            <w:rPr>
              <w:ins w:id="1364" w:author="Daniele Moltisanti" w:date="2017-10-06T22:23:00Z"/>
              <w:del w:id="1365" w:author="Andrea Mafessoni" w:date="2017-10-26T12:05:00Z"/>
              <w:b/>
              <w:sz w:val="28"/>
              <w:szCs w:val="28"/>
            </w:rPr>
          </w:rPrChange>
        </w:rPr>
        <w:pPrChange w:id="1366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  <w:del w:id="1367" w:author="Andrea Mafessoni" w:date="2017-10-26T12:05:00Z">
        <w:r w:rsidRPr="00C71EB0" w:rsidDel="003B4C1C">
          <w:rPr>
            <w:rFonts w:cstheme="minorHAnsi"/>
            <w:b/>
            <w:sz w:val="24"/>
            <w:szCs w:val="24"/>
            <w:lang w:val="en-GB"/>
            <w:rPrChange w:id="1368" w:author="Andrea Mafessoni" w:date="2017-10-13T18:39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C71EB0" w:rsidDel="003B4C1C" w:rsidRDefault="00740E0B">
      <w:pPr>
        <w:rPr>
          <w:del w:id="1369" w:author="Andrea Mafessoni" w:date="2017-10-26T12:05:00Z"/>
          <w:rFonts w:cstheme="minorHAnsi"/>
          <w:b/>
          <w:sz w:val="24"/>
          <w:szCs w:val="24"/>
          <w:lang w:val="en-GB"/>
          <w:rPrChange w:id="1370" w:author="Andrea Mafessoni" w:date="2017-10-13T18:39:00Z">
            <w:rPr>
              <w:del w:id="1371" w:author="Andrea Mafessoni" w:date="2017-10-26T12:05:00Z"/>
              <w:b/>
              <w:sz w:val="28"/>
              <w:szCs w:val="28"/>
            </w:rPr>
          </w:rPrChange>
        </w:rPr>
        <w:pPrChange w:id="1372" w:author="Andrea Mafessoni" w:date="2017-10-26T12:05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1373" w:author="Daniele Moltisanti" w:date="2017-10-07T11:46:00Z" w:name="move495140138"/>
      <w:moveFrom w:id="1374" w:author="Daniele Moltisanti" w:date="2017-10-07T11:46:00Z">
        <w:del w:id="1375" w:author="Andrea Mafessoni" w:date="2017-10-26T12:05:00Z">
          <w:r w:rsidRPr="00C71EB0" w:rsidDel="003B4C1C">
            <w:rPr>
              <w:rFonts w:cstheme="minorHAnsi"/>
              <w:b/>
              <w:sz w:val="24"/>
              <w:szCs w:val="24"/>
              <w:lang w:val="en-GB"/>
              <w:rPrChange w:id="1376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 Dependencies</w:delText>
          </w:r>
        </w:del>
      </w:moveFrom>
    </w:p>
    <w:moveFromRangeEnd w:id="1373"/>
    <w:p w:rsidR="00740E0B" w:rsidRPr="00C71EB0" w:rsidRDefault="00740E0B" w:rsidP="003B4C1C">
      <w:pPr>
        <w:rPr>
          <w:rFonts w:cstheme="minorHAnsi"/>
          <w:sz w:val="24"/>
          <w:szCs w:val="24"/>
          <w:lang w:val="en-GB"/>
          <w:rPrChange w:id="1377" w:author="Andrea Mafessoni" w:date="2017-10-13T18:39:00Z">
            <w:rPr/>
          </w:rPrChange>
        </w:rPr>
      </w:pPr>
    </w:p>
    <w:sectPr w:rsidR="00740E0B" w:rsidRPr="00C7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D1D1F3C"/>
    <w:multiLevelType w:val="hybridMultilevel"/>
    <w:tmpl w:val="C9E4C24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FC45AD7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D5DBF"/>
    <w:multiLevelType w:val="hybridMultilevel"/>
    <w:tmpl w:val="D14CF28C"/>
    <w:lvl w:ilvl="0" w:tplc="0410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0" w15:restartNumberingAfterBreak="0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Mafessoni">
    <w15:presenceInfo w15:providerId="Windows Live" w15:userId="45bb329b8323c36b"/>
  </w15:person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000F2"/>
    <w:rsid w:val="00023BE7"/>
    <w:rsid w:val="000552E4"/>
    <w:rsid w:val="00170FDE"/>
    <w:rsid w:val="00193312"/>
    <w:rsid w:val="001B5FDE"/>
    <w:rsid w:val="001D0341"/>
    <w:rsid w:val="0022099E"/>
    <w:rsid w:val="00251685"/>
    <w:rsid w:val="00273426"/>
    <w:rsid w:val="002A047B"/>
    <w:rsid w:val="002C7597"/>
    <w:rsid w:val="0034054F"/>
    <w:rsid w:val="00347D26"/>
    <w:rsid w:val="00364F8C"/>
    <w:rsid w:val="003B2A2C"/>
    <w:rsid w:val="003B4C1C"/>
    <w:rsid w:val="00477017"/>
    <w:rsid w:val="00490672"/>
    <w:rsid w:val="004A5AC3"/>
    <w:rsid w:val="004C6578"/>
    <w:rsid w:val="00510C50"/>
    <w:rsid w:val="0052502B"/>
    <w:rsid w:val="0055487E"/>
    <w:rsid w:val="00557345"/>
    <w:rsid w:val="005D7CB4"/>
    <w:rsid w:val="00602529"/>
    <w:rsid w:val="00605E88"/>
    <w:rsid w:val="00616DE2"/>
    <w:rsid w:val="00637A51"/>
    <w:rsid w:val="00654A1B"/>
    <w:rsid w:val="00666643"/>
    <w:rsid w:val="00673622"/>
    <w:rsid w:val="0069356E"/>
    <w:rsid w:val="00695506"/>
    <w:rsid w:val="00726A32"/>
    <w:rsid w:val="00740E0B"/>
    <w:rsid w:val="007776BA"/>
    <w:rsid w:val="00784497"/>
    <w:rsid w:val="007900BD"/>
    <w:rsid w:val="007E7A90"/>
    <w:rsid w:val="007F1761"/>
    <w:rsid w:val="00846775"/>
    <w:rsid w:val="00866286"/>
    <w:rsid w:val="0089503F"/>
    <w:rsid w:val="008A5817"/>
    <w:rsid w:val="008C5161"/>
    <w:rsid w:val="00902297"/>
    <w:rsid w:val="00941DD4"/>
    <w:rsid w:val="0094277E"/>
    <w:rsid w:val="00972B90"/>
    <w:rsid w:val="009813A9"/>
    <w:rsid w:val="00982C03"/>
    <w:rsid w:val="009C595D"/>
    <w:rsid w:val="009E71DC"/>
    <w:rsid w:val="00A21E9B"/>
    <w:rsid w:val="00A44402"/>
    <w:rsid w:val="00A6614F"/>
    <w:rsid w:val="00A95676"/>
    <w:rsid w:val="00AA4E41"/>
    <w:rsid w:val="00AD7538"/>
    <w:rsid w:val="00AD7A97"/>
    <w:rsid w:val="00AF4E7A"/>
    <w:rsid w:val="00AF7446"/>
    <w:rsid w:val="00B16D55"/>
    <w:rsid w:val="00B36C20"/>
    <w:rsid w:val="00BC210B"/>
    <w:rsid w:val="00C14ABD"/>
    <w:rsid w:val="00C16AB0"/>
    <w:rsid w:val="00C23A6B"/>
    <w:rsid w:val="00C52757"/>
    <w:rsid w:val="00C71532"/>
    <w:rsid w:val="00C71EB0"/>
    <w:rsid w:val="00C826C9"/>
    <w:rsid w:val="00CC08A0"/>
    <w:rsid w:val="00CD3387"/>
    <w:rsid w:val="00D1424C"/>
    <w:rsid w:val="00D23513"/>
    <w:rsid w:val="00D32227"/>
    <w:rsid w:val="00D506FB"/>
    <w:rsid w:val="00DD2ADC"/>
    <w:rsid w:val="00DE2D13"/>
    <w:rsid w:val="00E231F1"/>
    <w:rsid w:val="00E51B9A"/>
    <w:rsid w:val="00EB3443"/>
    <w:rsid w:val="00F17267"/>
    <w:rsid w:val="00F27D35"/>
    <w:rsid w:val="00F60C7B"/>
    <w:rsid w:val="00F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7B6E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Andrea Mafessoni</cp:lastModifiedBy>
  <cp:revision>17</cp:revision>
  <dcterms:created xsi:type="dcterms:W3CDTF">2017-10-13T16:37:00Z</dcterms:created>
  <dcterms:modified xsi:type="dcterms:W3CDTF">2017-10-27T12:17:00Z</dcterms:modified>
</cp:coreProperties>
</file>