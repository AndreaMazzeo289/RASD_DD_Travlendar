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85" w:rsidRPr="00C71EB0" w:rsidDel="00846775" w:rsidRDefault="00846775">
      <w:pPr>
        <w:rPr>
          <w:del w:id="0" w:author="Andrea Mafessoni" w:date="2017-10-13T18:36:00Z"/>
          <w:rFonts w:cstheme="minorHAnsi"/>
          <w:b/>
          <w:sz w:val="24"/>
          <w:szCs w:val="24"/>
          <w:rPrChange w:id="1" w:author="Andrea Mafessoni" w:date="2017-10-13T18:39:00Z">
            <w:rPr>
              <w:del w:id="2" w:author="Andrea Mafessoni" w:date="2017-10-13T18:36:00Z"/>
              <w:b/>
              <w:sz w:val="28"/>
              <w:szCs w:val="28"/>
            </w:rPr>
          </w:rPrChange>
        </w:rPr>
      </w:pPr>
      <w:ins w:id="3" w:author="Andrea Mafessoni" w:date="2017-10-13T18:37:00Z">
        <w:r w:rsidRPr="00C71EB0">
          <w:rPr>
            <w:rFonts w:cstheme="minorHAnsi"/>
            <w:b/>
            <w:sz w:val="24"/>
            <w:szCs w:val="24"/>
            <w:rPrChange w:id="4" w:author="Andrea Mafessoni" w:date="2017-10-13T18:39:00Z">
              <w:rPr>
                <w:rFonts w:cstheme="minorHAnsi"/>
                <w:b/>
                <w:sz w:val="28"/>
                <w:szCs w:val="28"/>
              </w:rPr>
            </w:rPrChange>
          </w:rPr>
          <w:t xml:space="preserve"> </w:t>
        </w:r>
      </w:ins>
    </w:p>
    <w:p w:rsidR="00251685" w:rsidRPr="00C71EB0" w:rsidDel="00846775" w:rsidRDefault="00251685">
      <w:pPr>
        <w:rPr>
          <w:del w:id="5" w:author="Andrea Mafessoni" w:date="2017-10-13T18:36:00Z"/>
          <w:rFonts w:cstheme="minorHAnsi"/>
          <w:b/>
          <w:sz w:val="24"/>
          <w:szCs w:val="24"/>
          <w:rPrChange w:id="6" w:author="Andrea Mafessoni" w:date="2017-10-13T18:39:00Z">
            <w:rPr>
              <w:del w:id="7" w:author="Andrea Mafessoni" w:date="2017-10-13T18:36:00Z"/>
              <w:b/>
              <w:sz w:val="28"/>
              <w:szCs w:val="28"/>
            </w:rPr>
          </w:rPrChange>
        </w:rPr>
      </w:pPr>
    </w:p>
    <w:p w:rsidR="00A6614F" w:rsidRPr="00C71EB0" w:rsidDel="00846775" w:rsidRDefault="00273426">
      <w:pPr>
        <w:rPr>
          <w:del w:id="8" w:author="Andrea Mafessoni" w:date="2017-10-13T18:36:00Z"/>
          <w:rFonts w:cstheme="minorHAnsi"/>
          <w:b/>
          <w:sz w:val="24"/>
          <w:szCs w:val="24"/>
          <w:lang w:val="en-GB"/>
          <w:rPrChange w:id="9" w:author="Andrea Mafessoni" w:date="2017-10-13T18:39:00Z">
            <w:rPr>
              <w:del w:id="10" w:author="Andrea Mafessoni" w:date="2017-10-13T18:36:00Z"/>
              <w:b/>
              <w:sz w:val="28"/>
              <w:szCs w:val="28"/>
            </w:rPr>
          </w:rPrChange>
        </w:rPr>
      </w:pPr>
      <w:ins w:id="11" w:author="Daniele Moltisanti" w:date="2017-10-10T16:24:00Z">
        <w:del w:id="12" w:author="Andrea Mafessoni" w:date="2017-10-13T18:36:00Z">
          <w:r w:rsidRPr="00C71EB0" w:rsidDel="00846775">
            <w:rPr>
              <w:rFonts w:cstheme="minorHAnsi"/>
              <w:b/>
              <w:sz w:val="24"/>
              <w:szCs w:val="24"/>
              <w:lang w:val="en-GB"/>
              <w:rPrChange w:id="13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 xml:space="preserve">2. </w:delText>
          </w:r>
        </w:del>
      </w:ins>
      <w:del w:id="14" w:author="Andrea Mafessoni" w:date="2017-10-13T18:36:00Z">
        <w:r w:rsidR="00740E0B" w:rsidRPr="00C71EB0" w:rsidDel="00846775">
          <w:rPr>
            <w:rFonts w:cstheme="minorHAnsi"/>
            <w:b/>
            <w:sz w:val="24"/>
            <w:szCs w:val="24"/>
            <w:lang w:val="en-GB"/>
            <w:rPrChange w:id="15" w:author="Andrea Mafessoni" w:date="2017-10-13T18:39:00Z">
              <w:rPr>
                <w:b/>
                <w:sz w:val="28"/>
                <w:szCs w:val="28"/>
              </w:rPr>
            </w:rPrChange>
          </w:rPr>
          <w:delText>Overall Description</w:delText>
        </w:r>
      </w:del>
    </w:p>
    <w:p w:rsidR="00740E0B" w:rsidRPr="00C71EB0" w:rsidDel="00846775" w:rsidRDefault="00740E0B" w:rsidP="00740E0B">
      <w:pPr>
        <w:pStyle w:val="Paragrafoelenco"/>
        <w:ind w:left="1003" w:hanging="436"/>
        <w:rPr>
          <w:del w:id="16" w:author="Andrea Mafessoni" w:date="2017-10-13T18:36:00Z"/>
          <w:rFonts w:cstheme="minorHAnsi"/>
          <w:b/>
          <w:sz w:val="24"/>
          <w:szCs w:val="24"/>
          <w:lang w:val="en-GB"/>
          <w:rPrChange w:id="17" w:author="Andrea Mafessoni" w:date="2017-10-13T18:39:00Z">
            <w:rPr>
              <w:del w:id="18" w:author="Andrea Mafessoni" w:date="2017-10-13T18:36:00Z"/>
              <w:b/>
              <w:sz w:val="28"/>
              <w:szCs w:val="28"/>
            </w:rPr>
          </w:rPrChange>
        </w:rPr>
      </w:pPr>
      <w:del w:id="19" w:author="Andrea Mafessoni" w:date="2017-10-13T18:36:00Z">
        <w:r w:rsidRPr="00C71EB0" w:rsidDel="00846775">
          <w:rPr>
            <w:rFonts w:cstheme="minorHAnsi"/>
            <w:b/>
            <w:sz w:val="24"/>
            <w:szCs w:val="24"/>
            <w:lang w:val="en-GB"/>
            <w:rPrChange w:id="20" w:author="Andrea Mafessoni" w:date="2017-10-13T18:39:00Z">
              <w:rPr>
                <w:b/>
                <w:sz w:val="28"/>
                <w:szCs w:val="28"/>
              </w:rPr>
            </w:rPrChange>
          </w:rPr>
          <w:delText>Product perspective:</w:delText>
        </w:r>
      </w:del>
      <w:ins w:id="21" w:author="Daniele Moltisanti" w:date="2017-10-06T19:30:00Z">
        <w:del w:id="22" w:author="Andrea Mafessoni" w:date="2017-10-13T18:36:00Z">
          <w:r w:rsidR="00251685" w:rsidRPr="00C71EB0" w:rsidDel="00846775">
            <w:rPr>
              <w:rFonts w:cstheme="minorHAnsi"/>
              <w:b/>
              <w:sz w:val="24"/>
              <w:szCs w:val="24"/>
              <w:lang w:val="en-GB"/>
              <w:rPrChange w:id="23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 xml:space="preserve"> </w:delText>
          </w:r>
        </w:del>
      </w:ins>
    </w:p>
    <w:p w:rsidR="00251685" w:rsidRPr="00C71EB0" w:rsidDel="00846775" w:rsidRDefault="00251685" w:rsidP="00251685">
      <w:pPr>
        <w:pStyle w:val="Paragrafoelenco"/>
        <w:numPr>
          <w:ilvl w:val="0"/>
          <w:numId w:val="1"/>
        </w:numPr>
        <w:ind w:left="567" w:hanging="436"/>
        <w:rPr>
          <w:ins w:id="24" w:author="Daniele Moltisanti" w:date="2017-10-06T19:32:00Z"/>
          <w:del w:id="25" w:author="Andrea Mafessoni" w:date="2017-10-13T18:36:00Z"/>
          <w:rFonts w:cstheme="minorHAnsi"/>
          <w:b/>
          <w:sz w:val="24"/>
          <w:szCs w:val="24"/>
          <w:lang w:val="en-GB"/>
          <w:rPrChange w:id="26" w:author="Andrea Mafessoni" w:date="2017-10-13T18:39:00Z">
            <w:rPr>
              <w:ins w:id="27" w:author="Daniele Moltisanti" w:date="2017-10-06T19:32:00Z"/>
              <w:del w:id="28" w:author="Andrea Mafessoni" w:date="2017-10-13T18:36:00Z"/>
              <w:b/>
              <w:sz w:val="28"/>
              <w:szCs w:val="28"/>
            </w:rPr>
          </w:rPrChange>
        </w:rPr>
      </w:pPr>
    </w:p>
    <w:p w:rsidR="00740E0B" w:rsidRPr="00C71EB0" w:rsidDel="00846775" w:rsidRDefault="00251685">
      <w:pPr>
        <w:pStyle w:val="Paragrafoelenco"/>
        <w:ind w:left="567"/>
        <w:rPr>
          <w:ins w:id="29" w:author="Daniele Moltisanti" w:date="2017-10-06T19:44:00Z"/>
          <w:del w:id="30" w:author="Andrea Mafessoni" w:date="2017-10-13T18:36:00Z"/>
          <w:rFonts w:cstheme="minorHAnsi"/>
          <w:sz w:val="24"/>
          <w:szCs w:val="24"/>
          <w:lang w:val="en-GB"/>
          <w:rPrChange w:id="31" w:author="Andrea Mafessoni" w:date="2017-10-13T18:39:00Z">
            <w:rPr>
              <w:ins w:id="32" w:author="Daniele Moltisanti" w:date="2017-10-06T19:44:00Z"/>
              <w:del w:id="33" w:author="Andrea Mafessoni" w:date="2017-10-13T18:36:00Z"/>
              <w:sz w:val="28"/>
              <w:szCs w:val="28"/>
              <w:lang w:val="en-GB"/>
            </w:rPr>
          </w:rPrChange>
        </w:rPr>
        <w:pPrChange w:id="34" w:author="Daniele Moltisanti" w:date="2017-10-06T19:35:00Z">
          <w:pPr>
            <w:pStyle w:val="Paragrafoelenco"/>
            <w:ind w:left="1003" w:hanging="436"/>
          </w:pPr>
        </w:pPrChange>
      </w:pPr>
      <w:ins w:id="35" w:author="Daniele Moltisanti" w:date="2017-10-06T19:31:00Z">
        <w:del w:id="3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7" w:author="Andrea Mafessoni" w:date="2017-10-13T18:39:00Z">
                <w:rPr>
                  <w:sz w:val="28"/>
                  <w:szCs w:val="28"/>
                </w:rPr>
              </w:rPrChange>
            </w:rPr>
            <w:delText xml:space="preserve">The </w:delText>
          </w:r>
        </w:del>
      </w:ins>
      <w:ins w:id="38" w:author="Daniele Moltisanti" w:date="2017-10-06T19:32:00Z">
        <w:del w:id="3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0" w:author="Andrea Mafessoni" w:date="2017-10-13T18:39:00Z">
                <w:rPr>
                  <w:sz w:val="28"/>
                  <w:szCs w:val="28"/>
                </w:rPr>
              </w:rPrChange>
            </w:rPr>
            <w:delText>product we</w:delText>
          </w:r>
        </w:del>
      </w:ins>
      <w:ins w:id="41" w:author="Daniele Moltisanti" w:date="2017-10-06T19:47:00Z">
        <w:del w:id="4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will</w:delText>
          </w:r>
        </w:del>
      </w:ins>
      <w:ins w:id="44" w:author="Daniele Moltisanti" w:date="2017-10-06T19:32:00Z">
        <w:del w:id="4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6" w:author="Andrea Mafessoni" w:date="2017-10-13T18:39:00Z">
                <w:rPr>
                  <w:sz w:val="28"/>
                  <w:szCs w:val="28"/>
                </w:rPr>
              </w:rPrChange>
            </w:rPr>
            <w:delText xml:space="preserve"> provide is a</w:delText>
          </w:r>
        </w:del>
      </w:ins>
      <w:ins w:id="47" w:author="Daniele Moltisanti" w:date="2017-10-06T19:33:00Z">
        <w:del w:id="4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n application distributed for any kind of </w:delText>
          </w:r>
        </w:del>
      </w:ins>
      <w:ins w:id="50" w:author="Daniele Moltisanti" w:date="2017-10-06T19:35:00Z">
        <w:del w:id="51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device that</w:delText>
          </w:r>
        </w:del>
      </w:ins>
      <w:ins w:id="53" w:author="Daniele Moltisanti" w:date="2017-10-06T19:33:00Z">
        <w:del w:id="54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supports Android as operative system.</w:delText>
          </w:r>
        </w:del>
      </w:ins>
      <w:ins w:id="56" w:author="Daniele Moltisanti" w:date="2017-10-06T19:37:00Z">
        <w:del w:id="5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This application </w:delText>
          </w:r>
        </w:del>
      </w:ins>
      <w:ins w:id="59" w:author="Daniele Moltisanti" w:date="2017-10-06T19:47:00Z">
        <w:del w:id="6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6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will immedia</w:delText>
          </w:r>
        </w:del>
      </w:ins>
      <w:ins w:id="62" w:author="Daniele Moltisanti" w:date="2017-10-06T19:48:00Z">
        <w:del w:id="63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6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tely be </w:delText>
          </w:r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6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useble</w:delText>
          </w:r>
        </w:del>
      </w:ins>
      <w:ins w:id="66" w:author="Daniele Moltisanti" w:date="2017-10-10T16:06:00Z">
        <w:del w:id="67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6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as soon as you install it on a device.</w:delText>
          </w:r>
        </w:del>
      </w:ins>
    </w:p>
    <w:p w:rsidR="00251685" w:rsidRPr="00C71EB0" w:rsidDel="00846775" w:rsidRDefault="00251685">
      <w:pPr>
        <w:pStyle w:val="Paragrafoelenco"/>
        <w:ind w:left="567"/>
        <w:rPr>
          <w:ins w:id="69" w:author="Daniele Moltisanti" w:date="2017-10-06T20:10:00Z"/>
          <w:del w:id="70" w:author="Andrea Mafessoni" w:date="2017-10-13T18:36:00Z"/>
          <w:rFonts w:cstheme="minorHAnsi"/>
          <w:sz w:val="24"/>
          <w:szCs w:val="24"/>
          <w:lang w:val="en-GB"/>
          <w:rPrChange w:id="71" w:author="Andrea Mafessoni" w:date="2017-10-13T18:39:00Z">
            <w:rPr>
              <w:ins w:id="72" w:author="Daniele Moltisanti" w:date="2017-10-06T20:10:00Z"/>
              <w:del w:id="73" w:author="Andrea Mafessoni" w:date="2017-10-13T18:36:00Z"/>
              <w:sz w:val="28"/>
              <w:szCs w:val="28"/>
              <w:lang w:val="en-GB"/>
            </w:rPr>
          </w:rPrChange>
        </w:rPr>
        <w:pPrChange w:id="74" w:author="Daniele Moltisanti" w:date="2017-10-06T19:35:00Z">
          <w:pPr>
            <w:pStyle w:val="Paragrafoelenco"/>
            <w:ind w:left="1003" w:hanging="436"/>
          </w:pPr>
        </w:pPrChange>
      </w:pPr>
      <w:ins w:id="75" w:author="Daniele Moltisanti" w:date="2017-10-06T19:44:00Z">
        <w:del w:id="7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7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It </w:delText>
          </w:r>
        </w:del>
      </w:ins>
      <w:ins w:id="78" w:author="Daniele Moltisanti" w:date="2017-10-06T19:46:00Z">
        <w:del w:id="7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8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will not have any internal interface for administration but it will be only user based.</w:delText>
          </w:r>
        </w:del>
      </w:ins>
    </w:p>
    <w:p w:rsidR="00666643" w:rsidRPr="00C71EB0" w:rsidDel="00846775" w:rsidRDefault="00666643">
      <w:pPr>
        <w:pStyle w:val="Paragrafoelenco"/>
        <w:ind w:left="567"/>
        <w:rPr>
          <w:del w:id="81" w:author="Andrea Mafessoni" w:date="2017-10-13T18:36:00Z"/>
          <w:rFonts w:cstheme="minorHAnsi"/>
          <w:sz w:val="24"/>
          <w:szCs w:val="24"/>
          <w:lang w:val="en-GB"/>
          <w:rPrChange w:id="82" w:author="Andrea Mafessoni" w:date="2017-10-13T18:39:00Z">
            <w:rPr>
              <w:del w:id="83" w:author="Andrea Mafessoni" w:date="2017-10-13T18:36:00Z"/>
              <w:b/>
              <w:sz w:val="28"/>
              <w:szCs w:val="28"/>
            </w:rPr>
          </w:rPrChange>
        </w:rPr>
        <w:pPrChange w:id="84" w:author="Daniele Moltisanti" w:date="2017-10-06T19:35:00Z">
          <w:pPr>
            <w:pStyle w:val="Paragrafoelenco"/>
            <w:ind w:left="1003" w:hanging="436"/>
          </w:pPr>
        </w:pPrChange>
      </w:pPr>
      <w:ins w:id="85" w:author="Daniele Moltisanti" w:date="2017-10-06T20:10:00Z">
        <w:del w:id="8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8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(UML e stateCharts)</w:delText>
          </w:r>
        </w:del>
      </w:ins>
    </w:p>
    <w:p w:rsidR="00740E0B" w:rsidRPr="00C71EB0" w:rsidDel="00846775" w:rsidRDefault="00740E0B" w:rsidP="00251685">
      <w:pPr>
        <w:pStyle w:val="Paragrafoelenco"/>
        <w:ind w:left="567" w:hanging="436"/>
        <w:rPr>
          <w:del w:id="88" w:author="Andrea Mafessoni" w:date="2017-10-13T18:36:00Z"/>
          <w:rFonts w:cstheme="minorHAnsi"/>
          <w:b/>
          <w:sz w:val="24"/>
          <w:szCs w:val="24"/>
          <w:lang w:val="en-GB"/>
          <w:rPrChange w:id="89" w:author="Andrea Mafessoni" w:date="2017-10-13T18:39:00Z">
            <w:rPr>
              <w:del w:id="90" w:author="Andrea Mafessoni" w:date="2017-10-13T18:36:00Z"/>
              <w:b/>
              <w:sz w:val="28"/>
              <w:szCs w:val="28"/>
            </w:rPr>
          </w:rPrChange>
        </w:rPr>
      </w:pPr>
    </w:p>
    <w:p w:rsidR="00740E0B" w:rsidRPr="00C71EB0" w:rsidDel="00846775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91" w:author="Daniele Moltisanti" w:date="2017-10-06T19:50:00Z"/>
          <w:del w:id="92" w:author="Andrea Mafessoni" w:date="2017-10-13T18:36:00Z"/>
          <w:rFonts w:cstheme="minorHAnsi"/>
          <w:b/>
          <w:sz w:val="24"/>
          <w:szCs w:val="24"/>
          <w:rPrChange w:id="93" w:author="Andrea Mafessoni" w:date="2017-10-13T18:39:00Z">
            <w:rPr>
              <w:ins w:id="94" w:author="Daniele Moltisanti" w:date="2017-10-06T19:50:00Z"/>
              <w:del w:id="95" w:author="Andrea Mafessoni" w:date="2017-10-13T18:36:00Z"/>
              <w:b/>
              <w:sz w:val="28"/>
              <w:szCs w:val="28"/>
              <w:lang w:val="en-GB"/>
            </w:rPr>
          </w:rPrChange>
        </w:rPr>
      </w:pPr>
      <w:del w:id="96" w:author="Andrea Mafessoni" w:date="2017-10-13T18:36:00Z">
        <w:r w:rsidRPr="00C71EB0" w:rsidDel="00846775">
          <w:rPr>
            <w:rFonts w:cstheme="minorHAnsi"/>
            <w:b/>
            <w:sz w:val="24"/>
            <w:szCs w:val="24"/>
            <w:rPrChange w:id="97" w:author="Andrea Mafessoni" w:date="2017-10-13T18:39:00Z">
              <w:rPr>
                <w:b/>
                <w:sz w:val="28"/>
                <w:szCs w:val="28"/>
              </w:rPr>
            </w:rPrChange>
          </w:rPr>
          <w:delText>Product</w:delText>
        </w:r>
        <w:r w:rsidRPr="00C71EB0" w:rsidDel="00846775">
          <w:rPr>
            <w:rFonts w:cstheme="minorHAnsi"/>
            <w:b/>
            <w:sz w:val="24"/>
            <w:szCs w:val="24"/>
            <w:lang w:val="en-GB"/>
            <w:rPrChange w:id="98" w:author="Andrea Mafessoni" w:date="2017-10-13T18:39:00Z">
              <w:rPr>
                <w:b/>
                <w:sz w:val="28"/>
                <w:szCs w:val="28"/>
              </w:rPr>
            </w:rPrChange>
          </w:rPr>
          <w:delText xml:space="preserve"> functions</w:delText>
        </w:r>
      </w:del>
      <w:ins w:id="99" w:author="Daniele Moltisanti" w:date="2017-10-06T19:50:00Z">
        <w:del w:id="100" w:author="Andrea Mafessoni" w:date="2017-10-13T18:36:00Z">
          <w:r w:rsidR="005D7CB4" w:rsidRPr="00C71EB0" w:rsidDel="00846775">
            <w:rPr>
              <w:rFonts w:cstheme="minorHAnsi"/>
              <w:b/>
              <w:sz w:val="24"/>
              <w:szCs w:val="24"/>
              <w:lang w:val="en-GB"/>
              <w:rPrChange w:id="101" w:author="Andrea Mafessoni" w:date="2017-10-13T18:39:00Z">
                <w:rPr>
                  <w:b/>
                  <w:sz w:val="28"/>
                  <w:szCs w:val="28"/>
                  <w:lang w:val="en-GB"/>
                </w:rPr>
              </w:rPrChange>
            </w:rPr>
            <w:delText>:</w:delText>
          </w:r>
        </w:del>
      </w:ins>
    </w:p>
    <w:p w:rsidR="005D7CB4" w:rsidRPr="00C71EB0" w:rsidDel="00846775" w:rsidRDefault="005D7CB4">
      <w:pPr>
        <w:pStyle w:val="Paragrafoelenco"/>
        <w:ind w:left="567"/>
        <w:rPr>
          <w:ins w:id="102" w:author="Daniele Moltisanti" w:date="2017-10-10T16:14:00Z"/>
          <w:del w:id="103" w:author="Andrea Mafessoni" w:date="2017-10-13T18:36:00Z"/>
          <w:rFonts w:cstheme="minorHAnsi"/>
          <w:sz w:val="24"/>
          <w:szCs w:val="24"/>
          <w:lang w:val="en-GB"/>
          <w:rPrChange w:id="104" w:author="Andrea Mafessoni" w:date="2017-10-13T18:39:00Z">
            <w:rPr>
              <w:ins w:id="105" w:author="Daniele Moltisanti" w:date="2017-10-10T16:14:00Z"/>
              <w:del w:id="106" w:author="Andrea Mafessoni" w:date="2017-10-13T18:36:00Z"/>
              <w:sz w:val="28"/>
              <w:szCs w:val="28"/>
              <w:lang w:val="en-GB"/>
            </w:rPr>
          </w:rPrChange>
        </w:rPr>
        <w:pPrChange w:id="107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8" w:author="Daniele Moltisanti" w:date="2017-10-06T19:51:00Z">
        <w:del w:id="10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1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This application aims to provide a smart </w:delText>
          </w:r>
        </w:del>
      </w:ins>
      <w:ins w:id="111" w:author="Daniele Moltisanti" w:date="2017-10-06T19:52:00Z">
        <w:del w:id="11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1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calendar, which</w:delText>
          </w:r>
        </w:del>
      </w:ins>
      <w:ins w:id="114" w:author="Daniele Moltisanti" w:date="2017-10-06T19:51:00Z">
        <w:del w:id="11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1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117" w:author="Daniele Moltisanti" w:date="2017-10-06T20:10:00Z">
        <w:del w:id="118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11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schedules</w:delText>
          </w:r>
        </w:del>
      </w:ins>
      <w:ins w:id="120" w:author="Daniele Moltisanti" w:date="2017-10-06T19:51:00Z">
        <w:del w:id="121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2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the best organization</w:delText>
          </w:r>
        </w:del>
      </w:ins>
      <w:ins w:id="123" w:author="Daniele Moltisanti" w:date="2017-10-10T16:07:00Z">
        <w:del w:id="124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2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, taking account of your personal appointments, which you inserted in the calendar</w:delText>
          </w:r>
        </w:del>
      </w:ins>
      <w:ins w:id="126" w:author="Daniele Moltisanti" w:date="2017-10-06T19:55:00Z">
        <w:del w:id="12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2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  <w:ins w:id="129" w:author="Daniele Moltisanti" w:date="2017-10-10T16:08:00Z">
        <w:del w:id="130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3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The</w:delText>
          </w:r>
        </w:del>
      </w:ins>
      <w:ins w:id="132" w:author="Daniele Moltisanti" w:date="2017-10-10T16:10:00Z">
        <w:del w:id="133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3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computed</w:delText>
          </w:r>
        </w:del>
      </w:ins>
      <w:ins w:id="135" w:author="Daniele Moltisanti" w:date="2017-10-10T16:08:00Z">
        <w:del w:id="136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3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schedule d</w:delText>
          </w:r>
        </w:del>
      </w:ins>
      <w:ins w:id="138" w:author="Daniele Moltisanti" w:date="2017-10-10T16:09:00Z">
        <w:del w:id="139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4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e</w:delText>
          </w:r>
        </w:del>
      </w:ins>
      <w:ins w:id="141" w:author="Daniele Moltisanti" w:date="2017-10-10T16:08:00Z">
        <w:del w:id="142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4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pends</w:delText>
          </w:r>
        </w:del>
      </w:ins>
      <w:ins w:id="144" w:author="Daniele Moltisanti" w:date="2017-10-10T16:09:00Z">
        <w:del w:id="145" w:author="Andrea Mafessoni" w:date="2017-10-13T18:36:00Z">
          <w:r w:rsidR="00AA4E41" w:rsidRPr="00C71EB0" w:rsidDel="00846775">
            <w:rPr>
              <w:rFonts w:cstheme="minorHAnsi"/>
              <w:sz w:val="24"/>
              <w:szCs w:val="24"/>
              <w:lang w:val="en-GB"/>
              <w:rPrChange w:id="14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on some </w:delText>
          </w:r>
        </w:del>
      </w:ins>
      <w:ins w:id="147" w:author="Daniele Moltisanti" w:date="2017-10-10T16:15:00Z">
        <w:del w:id="148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4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preferences that you filled out</w:delText>
          </w:r>
        </w:del>
      </w:ins>
      <w:ins w:id="150" w:author="Daniele Moltisanti" w:date="2017-10-10T16:12:00Z">
        <w:del w:id="151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5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and </w:delText>
          </w:r>
        </w:del>
      </w:ins>
      <w:ins w:id="153" w:author="Daniele Moltisanti" w:date="2017-10-10T16:14:00Z">
        <w:del w:id="154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5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you can modify </w:delText>
          </w:r>
        </w:del>
      </w:ins>
      <w:ins w:id="156" w:author="Daniele Moltisanti" w:date="2017-10-10T16:15:00Z">
        <w:del w:id="157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5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them </w:delText>
          </w:r>
        </w:del>
      </w:ins>
      <w:ins w:id="159" w:author="Daniele Moltisanti" w:date="2017-10-10T16:14:00Z">
        <w:del w:id="160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16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when you want.</w:delText>
          </w:r>
        </w:del>
      </w:ins>
    </w:p>
    <w:p w:rsidR="007900BD" w:rsidRPr="00C71EB0" w:rsidDel="00846775" w:rsidRDefault="007900BD">
      <w:pPr>
        <w:pStyle w:val="Paragrafoelenco"/>
        <w:ind w:left="567"/>
        <w:rPr>
          <w:del w:id="162" w:author="Andrea Mafessoni" w:date="2017-10-13T18:36:00Z"/>
          <w:rFonts w:cstheme="minorHAnsi"/>
          <w:sz w:val="24"/>
          <w:szCs w:val="24"/>
          <w:lang w:val="en-GB"/>
          <w:rPrChange w:id="163" w:author="Andrea Mafessoni" w:date="2017-10-13T18:39:00Z">
            <w:rPr>
              <w:del w:id="164" w:author="Andrea Mafessoni" w:date="2017-10-13T18:36:00Z"/>
              <w:b/>
              <w:sz w:val="28"/>
              <w:szCs w:val="28"/>
            </w:rPr>
          </w:rPrChange>
        </w:rPr>
        <w:pPrChange w:id="165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740E0B" w:rsidRPr="00C71EB0" w:rsidDel="00846775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166" w:author="Daniele Moltisanti" w:date="2017-10-06T19:57:00Z"/>
          <w:del w:id="167" w:author="Andrea Mafessoni" w:date="2017-10-13T18:36:00Z"/>
          <w:rFonts w:cstheme="minorHAnsi"/>
          <w:b/>
          <w:sz w:val="24"/>
          <w:szCs w:val="24"/>
          <w:lang w:val="en-GB"/>
          <w:rPrChange w:id="168" w:author="Andrea Mafessoni" w:date="2017-10-13T18:39:00Z">
            <w:rPr>
              <w:ins w:id="169" w:author="Daniele Moltisanti" w:date="2017-10-06T19:57:00Z"/>
              <w:del w:id="170" w:author="Andrea Mafessoni" w:date="2017-10-13T18:36:00Z"/>
              <w:b/>
              <w:sz w:val="28"/>
              <w:szCs w:val="28"/>
              <w:lang w:val="en-GB"/>
            </w:rPr>
          </w:rPrChange>
        </w:rPr>
      </w:pPr>
      <w:del w:id="171" w:author="Andrea Mafessoni" w:date="2017-10-13T18:36:00Z">
        <w:r w:rsidRPr="00C71EB0" w:rsidDel="00846775">
          <w:rPr>
            <w:rFonts w:cstheme="minorHAnsi"/>
            <w:b/>
            <w:sz w:val="24"/>
            <w:szCs w:val="24"/>
            <w:lang w:val="en-GB"/>
            <w:rPrChange w:id="172" w:author="Andrea Mafessoni" w:date="2017-10-13T18:39:00Z">
              <w:rPr>
                <w:b/>
                <w:sz w:val="28"/>
                <w:szCs w:val="28"/>
              </w:rPr>
            </w:rPrChange>
          </w:rPr>
          <w:delText>User characteristics</w:delText>
        </w:r>
      </w:del>
      <w:ins w:id="173" w:author="Daniele Moltisanti" w:date="2017-10-06T19:55:00Z">
        <w:del w:id="174" w:author="Andrea Mafessoni" w:date="2017-10-13T18:36:00Z">
          <w:r w:rsidR="005D7CB4" w:rsidRPr="00C71EB0" w:rsidDel="00846775">
            <w:rPr>
              <w:rFonts w:cstheme="minorHAnsi"/>
              <w:b/>
              <w:sz w:val="24"/>
              <w:szCs w:val="24"/>
              <w:lang w:val="en-GB"/>
              <w:rPrChange w:id="175" w:author="Andrea Mafessoni" w:date="2017-10-13T18:39:00Z">
                <w:rPr>
                  <w:b/>
                  <w:sz w:val="28"/>
                  <w:szCs w:val="28"/>
                  <w:lang w:val="en-GB"/>
                </w:rPr>
              </w:rPrChange>
            </w:rPr>
            <w:delText>:</w:delText>
          </w:r>
        </w:del>
      </w:ins>
    </w:p>
    <w:p w:rsidR="005D7CB4" w:rsidRPr="00C71EB0" w:rsidDel="00846775" w:rsidRDefault="007900BD">
      <w:pPr>
        <w:pStyle w:val="Paragrafoelenco"/>
        <w:ind w:left="567"/>
        <w:rPr>
          <w:ins w:id="176" w:author="Daniele Moltisanti" w:date="2017-10-06T19:55:00Z"/>
          <w:del w:id="177" w:author="Andrea Mafessoni" w:date="2017-10-13T18:36:00Z"/>
          <w:rFonts w:cstheme="minorHAnsi"/>
          <w:sz w:val="24"/>
          <w:szCs w:val="24"/>
          <w:lang w:val="en-GB"/>
          <w:rPrChange w:id="178" w:author="Andrea Mafessoni" w:date="2017-10-13T18:39:00Z">
            <w:rPr>
              <w:ins w:id="179" w:author="Daniele Moltisanti" w:date="2017-10-06T19:55:00Z"/>
              <w:del w:id="180" w:author="Andrea Mafessoni" w:date="2017-10-13T18:36:00Z"/>
              <w:b/>
              <w:sz w:val="28"/>
              <w:szCs w:val="28"/>
              <w:lang w:val="en-GB"/>
            </w:rPr>
          </w:rPrChange>
        </w:rPr>
        <w:pPrChange w:id="181" w:author="Daniele Moltisanti" w:date="2017-10-06T19:57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82" w:author="Daniele Moltisanti" w:date="2017-10-10T16:18:00Z">
        <w:del w:id="183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8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We recommend </w:delText>
          </w:r>
        </w:del>
      </w:ins>
      <w:ins w:id="185" w:author="Daniele Moltisanti" w:date="2017-10-10T16:19:00Z">
        <w:del w:id="18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8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the</w:delText>
          </w:r>
        </w:del>
      </w:ins>
      <w:ins w:id="188" w:author="Daniele Moltisanti" w:date="2017-10-10T16:16:00Z">
        <w:del w:id="18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9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application </w:delText>
          </w:r>
        </w:del>
      </w:ins>
      <w:ins w:id="191" w:author="Daniele Moltisanti" w:date="2017-10-10T16:19:00Z">
        <w:del w:id="19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9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to </w:delText>
          </w:r>
        </w:del>
      </w:ins>
      <w:ins w:id="194" w:author="Daniele Moltisanti" w:date="2017-10-10T16:20:00Z">
        <w:del w:id="19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19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a persona</w:delText>
          </w:r>
        </w:del>
      </w:ins>
      <w:ins w:id="197" w:author="Daniele Moltisanti" w:date="2017-10-06T20:12:00Z">
        <w:del w:id="198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19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who want</w:delText>
          </w:r>
        </w:del>
      </w:ins>
      <w:ins w:id="200" w:author="Daniele Moltisanti" w:date="2017-10-10T16:20:00Z">
        <w:del w:id="201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0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</w:delText>
          </w:r>
        </w:del>
      </w:ins>
      <w:ins w:id="203" w:author="Daniele Moltisanti" w:date="2017-10-06T20:12:00Z">
        <w:del w:id="204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20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to organize</w:delText>
          </w:r>
        </w:del>
      </w:ins>
      <w:ins w:id="206" w:author="Daniele Moltisanti" w:date="2017-10-06T20:14:00Z">
        <w:del w:id="207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20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easily</w:delText>
          </w:r>
        </w:del>
      </w:ins>
      <w:ins w:id="209" w:author="Daniele Moltisanti" w:date="2017-10-06T20:12:00Z">
        <w:del w:id="210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21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his time in the best way</w:delText>
          </w:r>
        </w:del>
      </w:ins>
      <w:ins w:id="212" w:author="Daniele Moltisanti" w:date="2017-10-06T20:16:00Z">
        <w:del w:id="213" w:author="Andrea Mafessoni" w:date="2017-10-13T18:36:00Z">
          <w:r w:rsidR="00666643" w:rsidRPr="00C71EB0" w:rsidDel="00846775">
            <w:rPr>
              <w:rFonts w:cstheme="minorHAnsi"/>
              <w:sz w:val="24"/>
              <w:szCs w:val="24"/>
              <w:lang w:val="en-GB"/>
              <w:rPrChange w:id="21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. </w:delText>
          </w:r>
        </w:del>
      </w:ins>
      <w:ins w:id="215" w:author="Daniele Moltisanti" w:date="2017-10-07T11:03:00Z">
        <w:del w:id="216" w:author="Andrea Mafessoni" w:date="2017-10-13T18:36:00Z">
          <w:r w:rsidR="007776BA" w:rsidRPr="00C71EB0" w:rsidDel="00846775">
            <w:rPr>
              <w:rFonts w:cstheme="minorHAnsi"/>
              <w:sz w:val="24"/>
              <w:szCs w:val="24"/>
              <w:lang w:val="en-GB"/>
              <w:rPrChange w:id="21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He will be able to benefit from this service</w:delText>
          </w:r>
        </w:del>
      </w:ins>
      <w:ins w:id="218" w:author="Daniele Moltisanti" w:date="2017-10-10T16:20:00Z">
        <w:del w:id="21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2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in a very simple way</w:delText>
          </w:r>
        </w:del>
      </w:ins>
      <w:ins w:id="221" w:author="Daniele Moltisanti" w:date="2017-10-07T11:03:00Z">
        <w:del w:id="222" w:author="Andrea Mafessoni" w:date="2017-10-13T18:36:00Z">
          <w:r w:rsidR="007776BA" w:rsidRPr="00C71EB0" w:rsidDel="00846775">
            <w:rPr>
              <w:rFonts w:cstheme="minorHAnsi"/>
              <w:sz w:val="24"/>
              <w:szCs w:val="24"/>
              <w:lang w:val="en-GB"/>
              <w:rPrChange w:id="22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because Travlendar+ require</w:delText>
          </w:r>
        </w:del>
      </w:ins>
      <w:ins w:id="224" w:author="Daniele Moltisanti" w:date="2017-10-07T11:04:00Z">
        <w:del w:id="225" w:author="Andrea Mafessoni" w:date="2017-10-13T18:36:00Z">
          <w:r w:rsidR="007776BA" w:rsidRPr="00C71EB0" w:rsidDel="00846775">
            <w:rPr>
              <w:rFonts w:cstheme="minorHAnsi"/>
              <w:sz w:val="24"/>
              <w:szCs w:val="24"/>
              <w:lang w:val="en-GB"/>
              <w:rPrChange w:id="22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s only basic knowledge of a simple calendar. </w:delText>
          </w:r>
        </w:del>
      </w:ins>
      <w:ins w:id="227" w:author="Daniele Moltisanti" w:date="2017-10-07T11:21:00Z">
        <w:del w:id="228" w:author="Andrea Mafessoni" w:date="2017-10-13T18:36:00Z">
          <w:r w:rsidR="00866286" w:rsidRPr="00C71EB0" w:rsidDel="00846775">
            <w:rPr>
              <w:rFonts w:cstheme="minorHAnsi"/>
              <w:sz w:val="24"/>
              <w:szCs w:val="24"/>
              <w:lang w:val="en-GB"/>
              <w:rPrChange w:id="22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After registering an account, the application is ready to </w:delText>
          </w:r>
        </w:del>
      </w:ins>
      <w:ins w:id="230" w:author="Daniele Moltisanti" w:date="2017-10-07T11:23:00Z">
        <w:del w:id="231" w:author="Andrea Mafessoni" w:date="2017-10-13T18:36:00Z">
          <w:r w:rsidR="00866286" w:rsidRPr="00C71EB0" w:rsidDel="00846775">
            <w:rPr>
              <w:rFonts w:cstheme="minorHAnsi"/>
              <w:sz w:val="24"/>
              <w:szCs w:val="24"/>
              <w:lang w:val="en-GB"/>
              <w:rPrChange w:id="23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handle </w:delText>
          </w:r>
        </w:del>
      </w:ins>
      <w:ins w:id="233" w:author="Daniele Moltisanti" w:date="2017-10-07T11:22:00Z">
        <w:del w:id="234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3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his commitments</w:delText>
          </w:r>
        </w:del>
      </w:ins>
      <w:ins w:id="236" w:author="Daniele Moltisanti" w:date="2017-10-07T11:23:00Z">
        <w:del w:id="237" w:author="Andrea Mafessoni" w:date="2017-10-13T18:36:00Z">
          <w:r w:rsidR="00866286" w:rsidRPr="00C71EB0" w:rsidDel="00846775">
            <w:rPr>
              <w:rFonts w:cstheme="minorHAnsi"/>
              <w:sz w:val="24"/>
              <w:szCs w:val="24"/>
              <w:lang w:val="en-GB"/>
              <w:rPrChange w:id="23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, so scheduling the best organization.</w:delText>
          </w:r>
        </w:del>
      </w:ins>
    </w:p>
    <w:p w:rsidR="005D7CB4" w:rsidRPr="00C71EB0" w:rsidDel="00846775" w:rsidRDefault="005D7CB4">
      <w:pPr>
        <w:pStyle w:val="Paragrafoelenco"/>
        <w:ind w:left="567"/>
        <w:rPr>
          <w:del w:id="239" w:author="Andrea Mafessoni" w:date="2017-10-13T18:36:00Z"/>
          <w:rFonts w:cstheme="minorHAnsi"/>
          <w:sz w:val="24"/>
          <w:szCs w:val="24"/>
          <w:lang w:val="en-GB"/>
          <w:rPrChange w:id="240" w:author="Andrea Mafessoni" w:date="2017-10-13T18:39:00Z">
            <w:rPr>
              <w:del w:id="241" w:author="Andrea Mafessoni" w:date="2017-10-13T18:36:00Z"/>
              <w:b/>
              <w:sz w:val="28"/>
              <w:szCs w:val="28"/>
            </w:rPr>
          </w:rPrChange>
        </w:rPr>
        <w:pPrChange w:id="242" w:author="Daniele Moltisanti" w:date="2017-10-06T19:5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A95676" w:rsidRPr="00C71EB0" w:rsidDel="00846775" w:rsidRDefault="00B36C20" w:rsidP="00A95676">
      <w:pPr>
        <w:pStyle w:val="Paragrafoelenco"/>
        <w:numPr>
          <w:ilvl w:val="0"/>
          <w:numId w:val="1"/>
        </w:numPr>
        <w:ind w:left="567" w:hanging="436"/>
        <w:rPr>
          <w:del w:id="243" w:author="Andrea Mafessoni" w:date="2017-10-13T18:36:00Z"/>
          <w:rFonts w:cstheme="minorHAnsi"/>
          <w:b/>
          <w:sz w:val="24"/>
          <w:szCs w:val="24"/>
          <w:rPrChange w:id="244" w:author="Andrea Mafessoni" w:date="2017-10-13T18:39:00Z">
            <w:rPr>
              <w:del w:id="245" w:author="Andrea Mafessoni" w:date="2017-10-13T18:36:00Z"/>
              <w:b/>
              <w:sz w:val="28"/>
              <w:szCs w:val="28"/>
            </w:rPr>
          </w:rPrChange>
        </w:rPr>
      </w:pPr>
      <w:ins w:id="246" w:author="Daniele Moltisanti" w:date="2017-10-11T14:04:00Z">
        <w:del w:id="247" w:author="Andrea Mafessoni" w:date="2017-10-13T18:36:00Z">
          <w:r w:rsidRPr="00C71EB0" w:rsidDel="00846775">
            <w:rPr>
              <w:rFonts w:cstheme="minorHAnsi"/>
              <w:b/>
              <w:sz w:val="24"/>
              <w:szCs w:val="24"/>
              <w:rPrChange w:id="248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 xml:space="preserve">Domain </w:delText>
          </w:r>
        </w:del>
      </w:ins>
      <w:del w:id="249" w:author="Andrea Mafessoni" w:date="2017-10-13T18:36:00Z">
        <w:r w:rsidR="00740E0B" w:rsidRPr="00C71EB0" w:rsidDel="00846775">
          <w:rPr>
            <w:rFonts w:cstheme="minorHAnsi"/>
            <w:b/>
            <w:sz w:val="24"/>
            <w:szCs w:val="24"/>
            <w:rPrChange w:id="250" w:author="Andrea Mafessoni" w:date="2017-10-13T18:39:00Z">
              <w:rPr>
                <w:b/>
                <w:sz w:val="28"/>
                <w:szCs w:val="28"/>
              </w:rPr>
            </w:rPrChange>
          </w:rPr>
          <w:delText>Assumption</w:delText>
        </w:r>
      </w:del>
      <w:ins w:id="251" w:author="Daniele Moltisanti" w:date="2017-10-07T11:46:00Z">
        <w:del w:id="252" w:author="Andrea Mafessoni" w:date="2017-10-13T18:36:00Z">
          <w:r w:rsidR="00A95676" w:rsidRPr="00C71EB0" w:rsidDel="00846775">
            <w:rPr>
              <w:rFonts w:cstheme="minorHAnsi"/>
              <w:b/>
              <w:sz w:val="24"/>
              <w:szCs w:val="24"/>
              <w:rPrChange w:id="253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 xml:space="preserve"> and </w:delText>
          </w:r>
        </w:del>
      </w:ins>
      <w:moveToRangeStart w:id="254" w:author="Daniele Moltisanti" w:date="2017-10-07T11:46:00Z" w:name="move495140138"/>
      <w:moveTo w:id="255" w:author="Daniele Moltisanti" w:date="2017-10-07T11:46:00Z">
        <w:del w:id="256" w:author="Andrea Mafessoni" w:date="2017-10-13T18:36:00Z">
          <w:r w:rsidR="00A95676" w:rsidRPr="00C71EB0" w:rsidDel="00846775">
            <w:rPr>
              <w:rFonts w:cstheme="minorHAnsi"/>
              <w:b/>
              <w:sz w:val="24"/>
              <w:szCs w:val="24"/>
              <w:rPrChange w:id="257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>Dependencies</w:delText>
          </w:r>
        </w:del>
      </w:moveTo>
    </w:p>
    <w:moveToRangeEnd w:id="254"/>
    <w:p w:rsidR="00666643" w:rsidRPr="00C71EB0" w:rsidDel="00846775" w:rsidRDefault="00666643">
      <w:pPr>
        <w:pStyle w:val="Paragrafoelenco"/>
        <w:numPr>
          <w:ilvl w:val="0"/>
          <w:numId w:val="1"/>
        </w:numPr>
        <w:ind w:left="567" w:hanging="436"/>
        <w:rPr>
          <w:ins w:id="258" w:author="Daniele Moltisanti" w:date="2017-10-06T20:18:00Z"/>
          <w:del w:id="259" w:author="Andrea Mafessoni" w:date="2017-10-13T18:36:00Z"/>
          <w:rFonts w:cstheme="minorHAnsi"/>
          <w:b/>
          <w:sz w:val="24"/>
          <w:szCs w:val="24"/>
          <w:rPrChange w:id="260" w:author="Andrea Mafessoni" w:date="2017-10-13T18:39:00Z">
            <w:rPr>
              <w:ins w:id="261" w:author="Daniele Moltisanti" w:date="2017-10-06T20:18:00Z"/>
              <w:del w:id="262" w:author="Andrea Mafessoni" w:date="2017-10-13T18:36:00Z"/>
            </w:rPr>
          </w:rPrChange>
        </w:rPr>
      </w:pPr>
    </w:p>
    <w:p w:rsidR="00666643" w:rsidRPr="00C71EB0" w:rsidDel="00846775" w:rsidRDefault="007900BD">
      <w:pPr>
        <w:pStyle w:val="Paragrafoelenco"/>
        <w:numPr>
          <w:ilvl w:val="1"/>
          <w:numId w:val="1"/>
        </w:numPr>
        <w:rPr>
          <w:ins w:id="263" w:author="Daniele Moltisanti" w:date="2017-10-06T20:41:00Z"/>
          <w:del w:id="264" w:author="Andrea Mafessoni" w:date="2017-10-13T18:36:00Z"/>
          <w:rFonts w:cstheme="minorHAnsi"/>
          <w:sz w:val="24"/>
          <w:szCs w:val="24"/>
          <w:lang w:val="en-GB"/>
          <w:rPrChange w:id="265" w:author="Andrea Mafessoni" w:date="2017-10-13T18:39:00Z">
            <w:rPr>
              <w:ins w:id="266" w:author="Daniele Moltisanti" w:date="2017-10-06T20:41:00Z"/>
              <w:del w:id="267" w:author="Andrea Mafessoni" w:date="2017-10-13T18:36:00Z"/>
              <w:sz w:val="28"/>
              <w:szCs w:val="28"/>
              <w:lang w:val="en-GB"/>
            </w:rPr>
          </w:rPrChange>
        </w:rPr>
        <w:pPrChange w:id="26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69" w:author="Daniele Moltisanti" w:date="2017-10-10T16:21:00Z">
        <w:del w:id="27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7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For any day user can create</w:delText>
          </w:r>
        </w:del>
      </w:ins>
      <w:ins w:id="272" w:author="Daniele Moltisanti" w:date="2017-10-06T20:29:00Z">
        <w:del w:id="273" w:author="Andrea Mafessoni" w:date="2017-10-13T18:36:00Z">
          <w:r w:rsidR="00941DD4" w:rsidRPr="00C71EB0" w:rsidDel="00846775">
            <w:rPr>
              <w:rFonts w:cstheme="minorHAnsi"/>
              <w:sz w:val="24"/>
              <w:szCs w:val="24"/>
              <w:lang w:val="en-GB"/>
              <w:rPrChange w:id="27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275" w:author="Daniele Moltisanti" w:date="2017-10-06T20:48:00Z">
        <w:del w:id="276" w:author="Andrea Mafessoni" w:date="2017-10-13T18:36:00Z">
          <w:r w:rsidR="00941DD4" w:rsidRPr="00C71EB0" w:rsidDel="00846775">
            <w:rPr>
              <w:rFonts w:cstheme="minorHAnsi"/>
              <w:sz w:val="24"/>
              <w:szCs w:val="24"/>
              <w:lang w:val="en-GB"/>
              <w:rPrChange w:id="27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unlimited</w:delText>
          </w:r>
        </w:del>
      </w:ins>
      <w:ins w:id="278" w:author="Daniele Moltisanti" w:date="2017-10-06T20:29:00Z">
        <w:del w:id="279" w:author="Andrea Mafessoni" w:date="2017-10-13T18:36:00Z">
          <w:r w:rsidR="0094277E" w:rsidRPr="00C71EB0" w:rsidDel="00846775">
            <w:rPr>
              <w:rFonts w:cstheme="minorHAnsi"/>
              <w:sz w:val="24"/>
              <w:szCs w:val="24"/>
              <w:lang w:val="en-GB"/>
              <w:rPrChange w:id="28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number of events.</w:delText>
          </w:r>
        </w:del>
      </w:ins>
    </w:p>
    <w:p w:rsidR="00A21E9B" w:rsidRPr="00C71EB0" w:rsidDel="00846775" w:rsidRDefault="00A21E9B">
      <w:pPr>
        <w:pStyle w:val="Paragrafoelenco"/>
        <w:numPr>
          <w:ilvl w:val="1"/>
          <w:numId w:val="1"/>
        </w:numPr>
        <w:rPr>
          <w:ins w:id="281" w:author="Daniele Moltisanti" w:date="2017-10-06T20:29:00Z"/>
          <w:del w:id="282" w:author="Andrea Mafessoni" w:date="2017-10-13T18:36:00Z"/>
          <w:rFonts w:cstheme="minorHAnsi"/>
          <w:sz w:val="24"/>
          <w:szCs w:val="24"/>
          <w:lang w:val="en-GB"/>
          <w:rPrChange w:id="283" w:author="Andrea Mafessoni" w:date="2017-10-13T18:39:00Z">
            <w:rPr>
              <w:ins w:id="284" w:author="Daniele Moltisanti" w:date="2017-10-06T20:29:00Z"/>
              <w:del w:id="285" w:author="Andrea Mafessoni" w:date="2017-10-13T18:36:00Z"/>
              <w:sz w:val="28"/>
              <w:szCs w:val="28"/>
              <w:lang w:val="en-GB"/>
            </w:rPr>
          </w:rPrChange>
        </w:rPr>
        <w:pPrChange w:id="286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87" w:author="Daniele Moltisanti" w:date="2017-10-06T20:41:00Z">
        <w:del w:id="28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8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has only one calendar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290" w:author="Daniele Moltisanti" w:date="2017-10-06T20:30:00Z"/>
          <w:del w:id="291" w:author="Andrea Mafessoni" w:date="2017-10-13T18:36:00Z"/>
          <w:rFonts w:cstheme="minorHAnsi"/>
          <w:sz w:val="24"/>
          <w:szCs w:val="24"/>
          <w:lang w:val="en-GB"/>
          <w:rPrChange w:id="292" w:author="Andrea Mafessoni" w:date="2017-10-13T18:39:00Z">
            <w:rPr>
              <w:ins w:id="293" w:author="Daniele Moltisanti" w:date="2017-10-06T20:30:00Z"/>
              <w:del w:id="294" w:author="Andrea Mafessoni" w:date="2017-10-13T18:36:00Z"/>
              <w:sz w:val="28"/>
              <w:szCs w:val="28"/>
              <w:lang w:val="en-GB"/>
            </w:rPr>
          </w:rPrChange>
        </w:rPr>
        <w:pPrChange w:id="295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96" w:author="Daniele Moltisanti" w:date="2017-10-06T20:29:00Z">
        <w:del w:id="29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29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There isn’t any </w:delText>
          </w:r>
        </w:del>
      </w:ins>
      <w:ins w:id="299" w:author="Daniele Moltisanti" w:date="2017-10-06T20:30:00Z">
        <w:del w:id="30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0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dependence between users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302" w:author="Daniele Moltisanti" w:date="2017-10-06T20:31:00Z"/>
          <w:del w:id="303" w:author="Andrea Mafessoni" w:date="2017-10-13T18:36:00Z"/>
          <w:rFonts w:cstheme="minorHAnsi"/>
          <w:sz w:val="24"/>
          <w:szCs w:val="24"/>
          <w:lang w:val="en-GB"/>
          <w:rPrChange w:id="304" w:author="Andrea Mafessoni" w:date="2017-10-13T18:39:00Z">
            <w:rPr>
              <w:ins w:id="305" w:author="Daniele Moltisanti" w:date="2017-10-06T20:31:00Z"/>
              <w:del w:id="306" w:author="Andrea Mafessoni" w:date="2017-10-13T18:36:00Z"/>
              <w:sz w:val="28"/>
              <w:szCs w:val="28"/>
              <w:lang w:val="en-GB"/>
            </w:rPr>
          </w:rPrChange>
        </w:rPr>
        <w:pPrChange w:id="307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08" w:author="Daniele Moltisanti" w:date="2017-10-06T20:31:00Z">
        <w:del w:id="30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1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User can choose </w:delText>
          </w:r>
        </w:del>
      </w:ins>
      <w:ins w:id="311" w:author="Daniele Moltisanti" w:date="2017-10-06T20:32:00Z">
        <w:del w:id="31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1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among </w:delText>
          </w:r>
        </w:del>
      </w:ins>
      <w:ins w:id="314" w:author="Daniele Moltisanti" w:date="2017-10-06T20:31:00Z">
        <w:del w:id="31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1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some alternative </w:delText>
          </w:r>
        </w:del>
      </w:ins>
      <w:ins w:id="317" w:author="Daniele Moltisanti" w:date="2017-10-09T10:40:00Z">
        <w:del w:id="318" w:author="Andrea Mafessoni" w:date="2017-10-13T18:36:00Z">
          <w:r w:rsidR="008A5817" w:rsidRPr="00C71EB0" w:rsidDel="00846775">
            <w:rPr>
              <w:rFonts w:cstheme="minorHAnsi"/>
              <w:sz w:val="24"/>
              <w:szCs w:val="24"/>
              <w:lang w:val="en-GB"/>
              <w:rPrChange w:id="31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travel </w:delText>
          </w:r>
        </w:del>
      </w:ins>
      <w:ins w:id="320" w:author="Daniele Moltisanti" w:date="2017-10-06T20:31:00Z">
        <w:del w:id="321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2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proposals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323" w:author="Daniele Moltisanti" w:date="2017-10-06T20:34:00Z"/>
          <w:del w:id="324" w:author="Andrea Mafessoni" w:date="2017-10-13T18:36:00Z"/>
          <w:rFonts w:cstheme="minorHAnsi"/>
          <w:sz w:val="24"/>
          <w:szCs w:val="24"/>
          <w:lang w:val="en-GB"/>
          <w:rPrChange w:id="325" w:author="Andrea Mafessoni" w:date="2017-10-13T18:39:00Z">
            <w:rPr>
              <w:ins w:id="326" w:author="Daniele Moltisanti" w:date="2017-10-06T20:34:00Z"/>
              <w:del w:id="327" w:author="Andrea Mafessoni" w:date="2017-10-13T18:36:00Z"/>
              <w:sz w:val="28"/>
              <w:szCs w:val="28"/>
              <w:lang w:val="en-GB"/>
            </w:rPr>
          </w:rPrChange>
        </w:rPr>
        <w:pPrChange w:id="32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29" w:author="Daniele Moltisanti" w:date="2017-10-06T20:33:00Z">
        <w:del w:id="33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3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If an event is overlapping another one, </w:delText>
          </w:r>
        </w:del>
      </w:ins>
      <w:ins w:id="332" w:author="Daniele Moltisanti" w:date="2017-10-06T20:34:00Z">
        <w:del w:id="333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3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the user must select a choice from the choices proposed</w:delText>
          </w:r>
        </w:del>
      </w:ins>
    </w:p>
    <w:p w:rsidR="007900BD" w:rsidRPr="00C71EB0" w:rsidDel="00846775" w:rsidRDefault="0094277E">
      <w:pPr>
        <w:pStyle w:val="Paragrafoelenco"/>
        <w:numPr>
          <w:ilvl w:val="1"/>
          <w:numId w:val="1"/>
        </w:numPr>
        <w:rPr>
          <w:ins w:id="335" w:author="Daniele Moltisanti" w:date="2017-10-10T16:23:00Z"/>
          <w:del w:id="336" w:author="Andrea Mafessoni" w:date="2017-10-13T18:36:00Z"/>
          <w:rFonts w:cstheme="minorHAnsi"/>
          <w:sz w:val="24"/>
          <w:szCs w:val="24"/>
          <w:lang w:val="en-GB"/>
          <w:rPrChange w:id="337" w:author="Andrea Mafessoni" w:date="2017-10-13T18:39:00Z">
            <w:rPr>
              <w:ins w:id="338" w:author="Daniele Moltisanti" w:date="2017-10-10T16:23:00Z"/>
              <w:del w:id="339" w:author="Andrea Mafessoni" w:date="2017-10-13T18:36:00Z"/>
              <w:sz w:val="28"/>
              <w:szCs w:val="28"/>
              <w:lang w:val="en-GB"/>
            </w:rPr>
          </w:rPrChange>
        </w:rPr>
        <w:pPrChange w:id="340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41" w:author="Daniele Moltisanti" w:date="2017-10-06T20:34:00Z">
        <w:del w:id="34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4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User can </w:delText>
          </w:r>
        </w:del>
      </w:ins>
      <w:ins w:id="344" w:author="Daniele Moltisanti" w:date="2017-10-10T16:22:00Z">
        <w:del w:id="345" w:author="Andrea Mafessoni" w:date="2017-10-13T18:36:00Z">
          <w:r w:rsidR="007900BD" w:rsidRPr="00C71EB0" w:rsidDel="00846775">
            <w:rPr>
              <w:rFonts w:cstheme="minorHAnsi"/>
              <w:sz w:val="24"/>
              <w:szCs w:val="24"/>
              <w:lang w:val="en-GB"/>
              <w:rPrChange w:id="34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delete</w:delText>
          </w:r>
        </w:del>
      </w:ins>
      <w:ins w:id="347" w:author="Daniele Moltisanti" w:date="2017-10-06T20:34:00Z">
        <w:del w:id="34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4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an event</w:delText>
          </w:r>
        </w:del>
      </w:ins>
    </w:p>
    <w:p w:rsidR="0094277E" w:rsidRPr="00C71EB0" w:rsidDel="00846775" w:rsidRDefault="007900BD">
      <w:pPr>
        <w:pStyle w:val="Paragrafoelenco"/>
        <w:numPr>
          <w:ilvl w:val="1"/>
          <w:numId w:val="1"/>
        </w:numPr>
        <w:rPr>
          <w:ins w:id="350" w:author="Daniele Moltisanti" w:date="2017-10-06T20:34:00Z"/>
          <w:del w:id="351" w:author="Andrea Mafessoni" w:date="2017-10-13T18:36:00Z"/>
          <w:rFonts w:cstheme="minorHAnsi"/>
          <w:sz w:val="24"/>
          <w:szCs w:val="24"/>
          <w:lang w:val="en-GB"/>
          <w:rPrChange w:id="352" w:author="Andrea Mafessoni" w:date="2017-10-13T18:39:00Z">
            <w:rPr>
              <w:ins w:id="353" w:author="Daniele Moltisanti" w:date="2017-10-06T20:34:00Z"/>
              <w:del w:id="354" w:author="Andrea Mafessoni" w:date="2017-10-13T18:36:00Z"/>
              <w:lang w:val="en-GB"/>
            </w:rPr>
          </w:rPrChange>
        </w:rPr>
        <w:pPrChange w:id="355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56" w:author="Daniele Moltisanti" w:date="2017-10-10T16:23:00Z">
        <w:del w:id="35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5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can modify an event already created</w:delText>
          </w:r>
        </w:del>
      </w:ins>
      <w:ins w:id="359" w:author="Daniele Moltisanti" w:date="2017-10-06T20:34:00Z">
        <w:del w:id="360" w:author="Andrea Mafessoni" w:date="2017-10-13T18:36:00Z">
          <w:r w:rsidR="0094277E" w:rsidRPr="00C71EB0" w:rsidDel="00846775">
            <w:rPr>
              <w:rFonts w:cstheme="minorHAnsi"/>
              <w:sz w:val="24"/>
              <w:szCs w:val="24"/>
              <w:lang w:val="en-GB"/>
              <w:rPrChange w:id="361" w:author="Andrea Mafessoni" w:date="2017-10-13T18:39:00Z">
                <w:rPr>
                  <w:lang w:val="en-GB"/>
                </w:rPr>
              </w:rPrChange>
            </w:rPr>
            <w:delText xml:space="preserve"> 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362" w:author="Daniele Moltisanti" w:date="2017-10-06T20:35:00Z"/>
          <w:del w:id="363" w:author="Andrea Mafessoni" w:date="2017-10-13T18:36:00Z"/>
          <w:rFonts w:cstheme="minorHAnsi"/>
          <w:sz w:val="24"/>
          <w:szCs w:val="24"/>
          <w:lang w:val="en-GB"/>
          <w:rPrChange w:id="364" w:author="Andrea Mafessoni" w:date="2017-10-13T18:39:00Z">
            <w:rPr>
              <w:ins w:id="365" w:author="Daniele Moltisanti" w:date="2017-10-06T20:35:00Z"/>
              <w:del w:id="366" w:author="Andrea Mafessoni" w:date="2017-10-13T18:36:00Z"/>
              <w:sz w:val="28"/>
              <w:szCs w:val="28"/>
              <w:lang w:val="en-GB"/>
            </w:rPr>
          </w:rPrChange>
        </w:rPr>
        <w:pPrChange w:id="367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68" w:author="Daniele Moltisanti" w:date="2017-10-06T20:35:00Z">
        <w:del w:id="36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7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can change the scheduling proposed</w:delText>
          </w:r>
        </w:del>
      </w:ins>
    </w:p>
    <w:p w:rsidR="0094277E" w:rsidRPr="00C71EB0" w:rsidDel="00846775" w:rsidRDefault="0094277E">
      <w:pPr>
        <w:pStyle w:val="Paragrafoelenco"/>
        <w:numPr>
          <w:ilvl w:val="1"/>
          <w:numId w:val="1"/>
        </w:numPr>
        <w:rPr>
          <w:ins w:id="371" w:author="Daniele Moltisanti" w:date="2017-10-06T20:39:00Z"/>
          <w:del w:id="372" w:author="Andrea Mafessoni" w:date="2017-10-13T18:36:00Z"/>
          <w:rFonts w:cstheme="minorHAnsi"/>
          <w:sz w:val="24"/>
          <w:szCs w:val="24"/>
          <w:lang w:val="en-GB"/>
          <w:rPrChange w:id="373" w:author="Andrea Mafessoni" w:date="2017-10-13T18:39:00Z">
            <w:rPr>
              <w:ins w:id="374" w:author="Daniele Moltisanti" w:date="2017-10-06T20:39:00Z"/>
              <w:del w:id="375" w:author="Andrea Mafessoni" w:date="2017-10-13T18:36:00Z"/>
              <w:sz w:val="28"/>
              <w:szCs w:val="28"/>
              <w:lang w:val="en-GB"/>
            </w:rPr>
          </w:rPrChange>
        </w:rPr>
        <w:pPrChange w:id="376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77" w:author="Daniele Moltisanti" w:date="2017-10-06T20:35:00Z">
        <w:del w:id="37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7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can select in which preferences the scheduling based on</w:delText>
          </w:r>
        </w:del>
      </w:ins>
    </w:p>
    <w:p w:rsidR="00A21E9B" w:rsidRPr="00C71EB0" w:rsidDel="00846775" w:rsidRDefault="00A21E9B">
      <w:pPr>
        <w:pStyle w:val="Paragrafoelenco"/>
        <w:numPr>
          <w:ilvl w:val="1"/>
          <w:numId w:val="1"/>
        </w:numPr>
        <w:rPr>
          <w:ins w:id="380" w:author="Daniele Moltisanti" w:date="2017-10-06T20:40:00Z"/>
          <w:del w:id="381" w:author="Andrea Mafessoni" w:date="2017-10-13T18:36:00Z"/>
          <w:rFonts w:cstheme="minorHAnsi"/>
          <w:sz w:val="24"/>
          <w:szCs w:val="24"/>
          <w:lang w:val="en-GB"/>
          <w:rPrChange w:id="382" w:author="Andrea Mafessoni" w:date="2017-10-13T18:39:00Z">
            <w:rPr>
              <w:ins w:id="383" w:author="Daniele Moltisanti" w:date="2017-10-06T20:40:00Z"/>
              <w:del w:id="384" w:author="Andrea Mafessoni" w:date="2017-10-13T18:36:00Z"/>
              <w:sz w:val="28"/>
              <w:szCs w:val="28"/>
              <w:lang w:val="en-GB"/>
            </w:rPr>
          </w:rPrChange>
        </w:rPr>
        <w:pPrChange w:id="385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86" w:author="Daniele Moltisanti" w:date="2017-10-06T20:40:00Z">
        <w:del w:id="38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8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Notification of best proposal will be shown</w:delText>
          </w:r>
        </w:del>
      </w:ins>
    </w:p>
    <w:p w:rsidR="00170FDE" w:rsidRPr="00C71EB0" w:rsidDel="00846775" w:rsidRDefault="00A21E9B">
      <w:pPr>
        <w:pStyle w:val="Paragrafoelenco"/>
        <w:numPr>
          <w:ilvl w:val="1"/>
          <w:numId w:val="1"/>
        </w:numPr>
        <w:rPr>
          <w:ins w:id="389" w:author="Daniele Moltisanti" w:date="2017-10-06T20:18:00Z"/>
          <w:del w:id="390" w:author="Andrea Mafessoni" w:date="2017-10-13T18:36:00Z"/>
          <w:rFonts w:cstheme="minorHAnsi"/>
          <w:sz w:val="24"/>
          <w:szCs w:val="24"/>
          <w:lang w:val="en-GB"/>
          <w:rPrChange w:id="391" w:author="Andrea Mafessoni" w:date="2017-10-13T18:39:00Z">
            <w:rPr>
              <w:ins w:id="392" w:author="Daniele Moltisanti" w:date="2017-10-06T20:18:00Z"/>
              <w:del w:id="393" w:author="Andrea Mafessoni" w:date="2017-10-13T18:36:00Z"/>
              <w:b/>
              <w:sz w:val="28"/>
              <w:szCs w:val="28"/>
            </w:rPr>
          </w:rPrChange>
        </w:rPr>
        <w:pPrChange w:id="394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95" w:author="Daniele Moltisanti" w:date="2017-10-06T20:40:00Z">
        <w:del w:id="39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39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Notification of any problem that occurs will be shown</w:delText>
          </w:r>
        </w:del>
      </w:ins>
    </w:p>
    <w:p w:rsidR="00170FDE" w:rsidRPr="00C71EB0" w:rsidDel="00846775" w:rsidRDefault="00740E0B">
      <w:pPr>
        <w:pStyle w:val="Paragrafoelenco"/>
        <w:numPr>
          <w:ilvl w:val="0"/>
          <w:numId w:val="1"/>
        </w:numPr>
        <w:ind w:left="567" w:hanging="436"/>
        <w:rPr>
          <w:ins w:id="398" w:author="Daniele Moltisanti" w:date="2017-10-06T22:29:00Z"/>
          <w:del w:id="399" w:author="Andrea Mafessoni" w:date="2017-10-13T18:36:00Z"/>
          <w:rFonts w:cstheme="minorHAnsi"/>
          <w:b/>
          <w:sz w:val="24"/>
          <w:szCs w:val="24"/>
          <w:rPrChange w:id="400" w:author="Andrea Mafessoni" w:date="2017-10-13T18:39:00Z">
            <w:rPr>
              <w:ins w:id="401" w:author="Daniele Moltisanti" w:date="2017-10-06T22:29:00Z"/>
              <w:del w:id="402" w:author="Andrea Mafessoni" w:date="2017-10-13T18:36:00Z"/>
              <w:b/>
              <w:sz w:val="28"/>
              <w:szCs w:val="28"/>
            </w:rPr>
          </w:rPrChange>
        </w:rPr>
      </w:pPr>
      <w:del w:id="403" w:author="Andrea Mafessoni" w:date="2017-10-13T18:36:00Z">
        <w:r w:rsidRPr="00C71EB0" w:rsidDel="00846775">
          <w:rPr>
            <w:rFonts w:cstheme="minorHAnsi"/>
            <w:b/>
            <w:sz w:val="24"/>
            <w:szCs w:val="24"/>
            <w:rPrChange w:id="404" w:author="Andrea Mafessoni" w:date="2017-10-13T18:39:00Z">
              <w:rPr>
                <w:b/>
                <w:sz w:val="28"/>
                <w:szCs w:val="28"/>
              </w:rPr>
            </w:rPrChange>
          </w:rPr>
          <w:delText>, Constrains</w:delText>
        </w:r>
      </w:del>
      <w:ins w:id="405" w:author="Daniele Moltisanti" w:date="2017-10-06T22:23:00Z">
        <w:del w:id="406" w:author="Andrea Mafessoni" w:date="2017-10-13T18:36:00Z">
          <w:r w:rsidR="00477017" w:rsidRPr="00C71EB0" w:rsidDel="00846775">
            <w:rPr>
              <w:rFonts w:cstheme="minorHAnsi"/>
              <w:b/>
              <w:sz w:val="24"/>
              <w:szCs w:val="24"/>
              <w:rPrChange w:id="407" w:author="Andrea Mafessoni" w:date="2017-10-13T18:39:00Z">
                <w:rPr>
                  <w:b/>
                  <w:sz w:val="28"/>
                  <w:szCs w:val="28"/>
                </w:rPr>
              </w:rPrChange>
            </w:rPr>
            <w:delText>:</w:delText>
          </w:r>
        </w:del>
      </w:ins>
    </w:p>
    <w:p w:rsidR="00170FDE" w:rsidRPr="00C71EB0" w:rsidDel="00846775" w:rsidRDefault="00170FDE">
      <w:pPr>
        <w:pStyle w:val="Paragrafoelenco"/>
        <w:ind w:left="567"/>
        <w:rPr>
          <w:ins w:id="408" w:author="Daniele Moltisanti" w:date="2017-10-06T22:29:00Z"/>
          <w:del w:id="409" w:author="Andrea Mafessoni" w:date="2017-10-13T18:36:00Z"/>
          <w:rFonts w:cstheme="minorHAnsi"/>
          <w:sz w:val="24"/>
          <w:szCs w:val="24"/>
          <w:rPrChange w:id="410" w:author="Andrea Mafessoni" w:date="2017-10-13T18:39:00Z">
            <w:rPr>
              <w:ins w:id="411" w:author="Daniele Moltisanti" w:date="2017-10-06T22:29:00Z"/>
              <w:del w:id="412" w:author="Andrea Mafessoni" w:date="2017-10-13T18:36:00Z"/>
              <w:sz w:val="28"/>
              <w:szCs w:val="28"/>
            </w:rPr>
          </w:rPrChange>
        </w:rPr>
        <w:pPrChange w:id="413" w:author="Daniele Moltisanti" w:date="2017-10-06T22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14" w:author="Daniele Moltisanti" w:date="2017-10-06T22:29:00Z">
        <w:del w:id="415" w:author="Andrea Mafessoni" w:date="2017-10-13T18:36:00Z">
          <w:r w:rsidRPr="00C71EB0" w:rsidDel="00846775">
            <w:rPr>
              <w:rFonts w:cstheme="minorHAnsi"/>
              <w:sz w:val="24"/>
              <w:szCs w:val="24"/>
              <w:rPrChange w:id="416" w:author="Andrea Mafessoni" w:date="2017-10-13T18:39:00Z">
                <w:rPr>
                  <w:sz w:val="28"/>
                  <w:szCs w:val="28"/>
                </w:rPr>
              </w:rPrChange>
            </w:rPr>
            <w:delText>Travlender+ requires:</w:delText>
          </w:r>
        </w:del>
      </w:ins>
    </w:p>
    <w:p w:rsidR="00170FDE" w:rsidRPr="00C71EB0" w:rsidDel="00846775" w:rsidRDefault="00170FDE">
      <w:pPr>
        <w:pStyle w:val="Paragrafoelenco"/>
        <w:numPr>
          <w:ilvl w:val="1"/>
          <w:numId w:val="1"/>
        </w:numPr>
        <w:rPr>
          <w:ins w:id="417" w:author="Daniele Moltisanti" w:date="2017-10-06T22:31:00Z"/>
          <w:del w:id="418" w:author="Andrea Mafessoni" w:date="2017-10-13T18:36:00Z"/>
          <w:rFonts w:cstheme="minorHAnsi"/>
          <w:sz w:val="24"/>
          <w:szCs w:val="24"/>
          <w:lang w:val="en-GB"/>
          <w:rPrChange w:id="419" w:author="Andrea Mafessoni" w:date="2017-10-13T18:39:00Z">
            <w:rPr>
              <w:ins w:id="420" w:author="Daniele Moltisanti" w:date="2017-10-06T22:31:00Z"/>
              <w:del w:id="421" w:author="Andrea Mafessoni" w:date="2017-10-13T18:36:00Z"/>
              <w:sz w:val="28"/>
              <w:szCs w:val="28"/>
            </w:rPr>
          </w:rPrChange>
        </w:rPr>
        <w:pPrChange w:id="422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23" w:author="Daniele Moltisanti" w:date="2017-10-06T22:31:00Z">
        <w:del w:id="424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25" w:author="Andrea Mafessoni" w:date="2017-10-13T18:39:00Z">
                <w:rPr>
                  <w:sz w:val="28"/>
                  <w:szCs w:val="28"/>
                </w:rPr>
              </w:rPrChange>
            </w:rPr>
            <w:delText>Internet connection enable</w:delText>
          </w:r>
        </w:del>
      </w:ins>
      <w:ins w:id="426" w:author="Daniele Moltisanti" w:date="2017-10-09T10:42:00Z">
        <w:del w:id="427" w:author="Andrea Mafessoni" w:date="2017-10-13T18:36:00Z">
          <w:r w:rsidR="008A5817" w:rsidRPr="00C71EB0" w:rsidDel="00846775">
            <w:rPr>
              <w:rFonts w:cstheme="minorHAnsi"/>
              <w:sz w:val="24"/>
              <w:szCs w:val="24"/>
              <w:lang w:val="en-GB"/>
              <w:rPrChange w:id="42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</w:delText>
          </w:r>
        </w:del>
      </w:ins>
      <w:ins w:id="429" w:author="Daniele Moltisanti" w:date="2017-10-06T22:31:00Z">
        <w:del w:id="43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31" w:author="Andrea Mafessoni" w:date="2017-10-13T18:39:00Z">
                <w:rPr>
                  <w:sz w:val="28"/>
                  <w:szCs w:val="28"/>
                </w:rPr>
              </w:rPrChange>
            </w:rPr>
            <w:delText xml:space="preserve"> on own device</w:delText>
          </w:r>
        </w:del>
      </w:ins>
    </w:p>
    <w:p w:rsidR="00170FDE" w:rsidRPr="00C71EB0" w:rsidDel="00846775" w:rsidRDefault="00170FDE">
      <w:pPr>
        <w:pStyle w:val="Paragrafoelenco"/>
        <w:numPr>
          <w:ilvl w:val="1"/>
          <w:numId w:val="1"/>
        </w:numPr>
        <w:rPr>
          <w:ins w:id="432" w:author="Daniele Moltisanti" w:date="2017-10-06T22:32:00Z"/>
          <w:del w:id="433" w:author="Andrea Mafessoni" w:date="2017-10-13T18:36:00Z"/>
          <w:rFonts w:cstheme="minorHAnsi"/>
          <w:sz w:val="24"/>
          <w:szCs w:val="24"/>
          <w:lang w:val="en-GB"/>
          <w:rPrChange w:id="434" w:author="Andrea Mafessoni" w:date="2017-10-13T18:39:00Z">
            <w:rPr>
              <w:ins w:id="435" w:author="Daniele Moltisanti" w:date="2017-10-06T22:32:00Z"/>
              <w:del w:id="436" w:author="Andrea Mafessoni" w:date="2017-10-13T18:36:00Z"/>
              <w:sz w:val="28"/>
              <w:szCs w:val="28"/>
              <w:lang w:val="en-GB"/>
            </w:rPr>
          </w:rPrChange>
        </w:rPr>
        <w:pPrChange w:id="437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38" w:author="Daniele Moltisanti" w:date="2017-10-06T22:32:00Z">
        <w:del w:id="439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4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GPS available on own device</w:delText>
          </w:r>
        </w:del>
      </w:ins>
    </w:p>
    <w:p w:rsidR="00170FDE" w:rsidRPr="00C71EB0" w:rsidDel="00846775" w:rsidRDefault="00170FDE">
      <w:pPr>
        <w:pStyle w:val="Paragrafoelenco"/>
        <w:numPr>
          <w:ilvl w:val="1"/>
          <w:numId w:val="1"/>
        </w:numPr>
        <w:rPr>
          <w:ins w:id="441" w:author="Daniele Moltisanti" w:date="2017-10-07T10:58:00Z"/>
          <w:del w:id="442" w:author="Andrea Mafessoni" w:date="2017-10-13T18:36:00Z"/>
          <w:rFonts w:cstheme="minorHAnsi"/>
          <w:sz w:val="24"/>
          <w:szCs w:val="24"/>
          <w:lang w:val="en-GB"/>
          <w:rPrChange w:id="443" w:author="Andrea Mafessoni" w:date="2017-10-13T18:39:00Z">
            <w:rPr>
              <w:ins w:id="444" w:author="Daniele Moltisanti" w:date="2017-10-07T10:58:00Z"/>
              <w:del w:id="445" w:author="Andrea Mafessoni" w:date="2017-10-13T18:36:00Z"/>
              <w:sz w:val="28"/>
              <w:szCs w:val="28"/>
              <w:lang w:val="en-GB"/>
            </w:rPr>
          </w:rPrChange>
        </w:rPr>
        <w:pPrChange w:id="446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47" w:author="Daniele Moltisanti" w:date="2017-10-06T22:33:00Z">
        <w:del w:id="448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4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Login during the first access</w:delText>
          </w:r>
        </w:del>
      </w:ins>
    </w:p>
    <w:p w:rsidR="007776BA" w:rsidRPr="00C71EB0" w:rsidDel="00846775" w:rsidRDefault="007776BA">
      <w:pPr>
        <w:pStyle w:val="Paragrafoelenco"/>
        <w:numPr>
          <w:ilvl w:val="1"/>
          <w:numId w:val="1"/>
        </w:numPr>
        <w:rPr>
          <w:ins w:id="450" w:author="Daniele Moltisanti" w:date="2017-10-07T10:59:00Z"/>
          <w:del w:id="451" w:author="Andrea Mafessoni" w:date="2017-10-13T18:36:00Z"/>
          <w:rFonts w:cstheme="minorHAnsi"/>
          <w:sz w:val="24"/>
          <w:szCs w:val="24"/>
          <w:lang w:val="en-GB"/>
          <w:rPrChange w:id="452" w:author="Andrea Mafessoni" w:date="2017-10-13T18:39:00Z">
            <w:rPr>
              <w:ins w:id="453" w:author="Daniele Moltisanti" w:date="2017-10-07T10:59:00Z"/>
              <w:del w:id="454" w:author="Andrea Mafessoni" w:date="2017-10-13T18:36:00Z"/>
              <w:sz w:val="28"/>
              <w:szCs w:val="28"/>
              <w:lang w:val="en-GB"/>
            </w:rPr>
          </w:rPrChange>
        </w:rPr>
        <w:pPrChange w:id="455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56" w:author="Daniele Moltisanti" w:date="2017-10-07T10:59:00Z">
        <w:del w:id="45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5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Initially registration with an account</w:delText>
          </w:r>
        </w:del>
      </w:ins>
    </w:p>
    <w:p w:rsidR="007776BA" w:rsidRPr="00C71EB0" w:rsidDel="00846775" w:rsidRDefault="007776BA">
      <w:pPr>
        <w:pStyle w:val="Paragrafoelenco"/>
        <w:numPr>
          <w:ilvl w:val="1"/>
          <w:numId w:val="1"/>
        </w:numPr>
        <w:rPr>
          <w:ins w:id="459" w:author="Daniele Moltisanti" w:date="2017-10-09T10:37:00Z"/>
          <w:del w:id="460" w:author="Andrea Mafessoni" w:date="2017-10-13T18:36:00Z"/>
          <w:rFonts w:cstheme="minorHAnsi"/>
          <w:sz w:val="24"/>
          <w:szCs w:val="24"/>
          <w:lang w:val="en-GB"/>
          <w:rPrChange w:id="461" w:author="Andrea Mafessoni" w:date="2017-10-13T18:39:00Z">
            <w:rPr>
              <w:ins w:id="462" w:author="Daniele Moltisanti" w:date="2017-10-09T10:37:00Z"/>
              <w:del w:id="463" w:author="Andrea Mafessoni" w:date="2017-10-13T18:36:00Z"/>
              <w:sz w:val="28"/>
              <w:szCs w:val="28"/>
              <w:lang w:val="en-GB"/>
            </w:rPr>
          </w:rPrChange>
        </w:rPr>
        <w:pPrChange w:id="464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65" w:author="Daniele Moltisanti" w:date="2017-10-07T11:00:00Z">
        <w:del w:id="46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6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Android device</w:delText>
          </w:r>
        </w:del>
      </w:ins>
    </w:p>
    <w:p w:rsidR="008A5817" w:rsidRPr="00C71EB0" w:rsidDel="00846775" w:rsidRDefault="008A5817">
      <w:pPr>
        <w:pStyle w:val="Paragrafoelenco"/>
        <w:numPr>
          <w:ilvl w:val="1"/>
          <w:numId w:val="1"/>
        </w:numPr>
        <w:rPr>
          <w:ins w:id="468" w:author="Daniele Moltisanti" w:date="2017-10-07T11:28:00Z"/>
          <w:del w:id="469" w:author="Andrea Mafessoni" w:date="2017-10-13T18:36:00Z"/>
          <w:rFonts w:cstheme="minorHAnsi"/>
          <w:sz w:val="24"/>
          <w:szCs w:val="24"/>
          <w:lang w:val="en-GB"/>
          <w:rPrChange w:id="470" w:author="Andrea Mafessoni" w:date="2017-10-13T18:39:00Z">
            <w:rPr>
              <w:ins w:id="471" w:author="Daniele Moltisanti" w:date="2017-10-07T11:28:00Z"/>
              <w:del w:id="472" w:author="Andrea Mafessoni" w:date="2017-10-13T18:36:00Z"/>
              <w:sz w:val="28"/>
              <w:szCs w:val="28"/>
              <w:lang w:val="en-GB"/>
            </w:rPr>
          </w:rPrChange>
        </w:rPr>
        <w:pPrChange w:id="473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74" w:author="Daniele Moltisanti" w:date="2017-10-09T10:37:00Z">
        <w:del w:id="47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7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Milano</w:delText>
          </w:r>
        </w:del>
      </w:ins>
      <w:ins w:id="477" w:author="Daniele Moltisanti" w:date="2017-10-10T16:24:00Z">
        <w:del w:id="478" w:author="Andrea Mafessoni" w:date="2017-10-13T18:36:00Z">
          <w:r w:rsidR="00364F8C" w:rsidRPr="00C71EB0" w:rsidDel="00846775">
            <w:rPr>
              <w:rFonts w:cstheme="minorHAnsi"/>
              <w:sz w:val="24"/>
              <w:szCs w:val="24"/>
              <w:lang w:val="en-GB"/>
              <w:rPrChange w:id="47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as the default city</w:delText>
          </w:r>
        </w:del>
      </w:ins>
    </w:p>
    <w:p w:rsidR="00866286" w:rsidRPr="00C71EB0" w:rsidDel="00846775" w:rsidRDefault="00866286">
      <w:pPr>
        <w:pStyle w:val="Paragrafoelenco"/>
        <w:numPr>
          <w:ilvl w:val="1"/>
          <w:numId w:val="1"/>
        </w:numPr>
        <w:rPr>
          <w:ins w:id="480" w:author="Daniele Moltisanti" w:date="2017-10-10T16:24:00Z"/>
          <w:del w:id="481" w:author="Andrea Mafessoni" w:date="2017-10-13T18:36:00Z"/>
          <w:rFonts w:cstheme="minorHAnsi"/>
          <w:sz w:val="24"/>
          <w:szCs w:val="24"/>
          <w:lang w:val="en-GB"/>
          <w:rPrChange w:id="482" w:author="Andrea Mafessoni" w:date="2017-10-13T18:39:00Z">
            <w:rPr>
              <w:ins w:id="483" w:author="Daniele Moltisanti" w:date="2017-10-10T16:24:00Z"/>
              <w:del w:id="484" w:author="Andrea Mafessoni" w:date="2017-10-13T18:36:00Z"/>
              <w:sz w:val="28"/>
              <w:szCs w:val="28"/>
              <w:lang w:val="en-GB"/>
            </w:rPr>
          </w:rPrChange>
        </w:rPr>
        <w:pPrChange w:id="485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86" w:author="Daniele Moltisanti" w:date="2017-10-07T11:28:00Z">
        <w:del w:id="487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8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30 Mb</w:delText>
          </w:r>
        </w:del>
      </w:ins>
      <w:ins w:id="489" w:author="Daniele Moltisanti" w:date="2017-10-07T11:29:00Z">
        <w:del w:id="490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9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(?)</w:delText>
          </w:r>
        </w:del>
      </w:ins>
      <w:ins w:id="492" w:author="Daniele Moltisanti" w:date="2017-10-07T11:28:00Z">
        <w:del w:id="493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9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495" w:author="Daniele Moltisanti" w:date="2017-10-07T11:29:00Z">
        <w:del w:id="496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49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of storage memory </w:delText>
          </w:r>
        </w:del>
      </w:ins>
      <w:ins w:id="498" w:author="Daniele Moltisanti" w:date="2017-10-09T10:42:00Z">
        <w:del w:id="499" w:author="Andrea Mafessoni" w:date="2017-10-13T18:36:00Z">
          <w:r w:rsidR="00C16AB0" w:rsidRPr="00C71EB0" w:rsidDel="00846775">
            <w:rPr>
              <w:rFonts w:cstheme="minorHAnsi"/>
              <w:sz w:val="24"/>
              <w:szCs w:val="24"/>
              <w:lang w:val="en-GB"/>
              <w:rPrChange w:id="50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available </w:delText>
          </w:r>
        </w:del>
      </w:ins>
      <w:ins w:id="501" w:author="Daniele Moltisanti" w:date="2017-10-07T11:28:00Z">
        <w:del w:id="502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0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on own devise</w:delText>
          </w:r>
        </w:del>
      </w:ins>
      <w:ins w:id="504" w:author="Daniele Moltisanti" w:date="2017-10-07T11:29:00Z">
        <w:del w:id="505" w:author="Andrea Mafessoni" w:date="2017-10-13T18:36:00Z">
          <w:r w:rsidRPr="00C71EB0" w:rsidDel="00846775">
            <w:rPr>
              <w:rFonts w:cstheme="minorHAnsi"/>
              <w:sz w:val="24"/>
              <w:szCs w:val="24"/>
              <w:lang w:val="en-GB"/>
              <w:rPrChange w:id="50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to be installed</w:delText>
          </w:r>
        </w:del>
      </w:ins>
    </w:p>
    <w:p w:rsidR="00273426" w:rsidRPr="00C71EB0" w:rsidDel="00846775" w:rsidRDefault="00273426">
      <w:pPr>
        <w:rPr>
          <w:ins w:id="507" w:author="Daniele Moltisanti" w:date="2017-10-10T16:50:00Z"/>
          <w:del w:id="508" w:author="Andrea Mafessoni" w:date="2017-10-13T18:36:00Z"/>
          <w:rFonts w:cstheme="minorHAnsi"/>
          <w:sz w:val="24"/>
          <w:szCs w:val="24"/>
          <w:lang w:val="en-GB"/>
          <w:rPrChange w:id="509" w:author="Andrea Mafessoni" w:date="2017-10-13T18:39:00Z">
            <w:rPr>
              <w:ins w:id="510" w:author="Daniele Moltisanti" w:date="2017-10-10T16:50:00Z"/>
              <w:del w:id="511" w:author="Andrea Mafessoni" w:date="2017-10-13T18:36:00Z"/>
              <w:sz w:val="28"/>
              <w:szCs w:val="28"/>
              <w:lang w:val="en-GB"/>
            </w:rPr>
          </w:rPrChange>
        </w:rPr>
        <w:pPrChange w:id="512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93312" w:rsidRPr="00C71EB0" w:rsidDel="00846775" w:rsidRDefault="00193312">
      <w:pPr>
        <w:rPr>
          <w:ins w:id="513" w:author="Daniele Moltisanti" w:date="2017-10-10T16:50:00Z"/>
          <w:del w:id="514" w:author="Andrea Mafessoni" w:date="2017-10-13T18:36:00Z"/>
          <w:rFonts w:cstheme="minorHAnsi"/>
          <w:sz w:val="24"/>
          <w:szCs w:val="24"/>
          <w:lang w:val="en-GB"/>
          <w:rPrChange w:id="515" w:author="Andrea Mafessoni" w:date="2017-10-13T18:39:00Z">
            <w:rPr>
              <w:ins w:id="516" w:author="Daniele Moltisanti" w:date="2017-10-10T16:50:00Z"/>
              <w:del w:id="517" w:author="Andrea Mafessoni" w:date="2017-10-13T18:36:00Z"/>
              <w:sz w:val="28"/>
              <w:szCs w:val="28"/>
              <w:lang w:val="en-GB"/>
            </w:rPr>
          </w:rPrChange>
        </w:rPr>
        <w:pPrChange w:id="518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93312" w:rsidRPr="00C71EB0" w:rsidRDefault="00193312">
      <w:pPr>
        <w:pStyle w:val="Paragrafoelenco"/>
        <w:numPr>
          <w:ilvl w:val="1"/>
          <w:numId w:val="3"/>
        </w:numPr>
        <w:rPr>
          <w:ins w:id="519" w:author="Daniele Moltisanti" w:date="2017-10-10T16:53:00Z"/>
          <w:rFonts w:cstheme="minorHAnsi"/>
          <w:sz w:val="24"/>
          <w:szCs w:val="24"/>
          <w:lang w:val="en-GB"/>
          <w:rPrChange w:id="520" w:author="Andrea Mafessoni" w:date="2017-10-13T18:39:00Z">
            <w:rPr>
              <w:ins w:id="521" w:author="Daniele Moltisanti" w:date="2017-10-10T16:53:00Z"/>
              <w:sz w:val="28"/>
              <w:szCs w:val="28"/>
              <w:lang w:val="en-GB"/>
            </w:rPr>
          </w:rPrChange>
        </w:rPr>
        <w:pPrChange w:id="522" w:author="Daniele Moltisanti" w:date="2017-10-10T16:51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23" w:author="Daniele Moltisanti" w:date="2017-10-10T16:50:00Z">
        <w:r w:rsidRPr="00C71EB0">
          <w:rPr>
            <w:rFonts w:cstheme="minorHAnsi"/>
            <w:sz w:val="24"/>
            <w:szCs w:val="24"/>
            <w:lang w:val="en-GB"/>
            <w:rPrChange w:id="524" w:author="Andrea Mafessoni" w:date="2017-10-13T18:39:00Z">
              <w:rPr>
                <w:lang w:val="en-GB"/>
              </w:rPr>
            </w:rPrChange>
          </w:rPr>
          <w:t>Functional Requirements</w:t>
        </w:r>
      </w:ins>
    </w:p>
    <w:p w:rsidR="00193312" w:rsidRPr="00C71EB0" w:rsidRDefault="00193312">
      <w:pPr>
        <w:pStyle w:val="Paragrafoelenco"/>
        <w:ind w:left="375"/>
        <w:rPr>
          <w:ins w:id="525" w:author="Daniele Moltisanti" w:date="2017-10-10T16:51:00Z"/>
          <w:rFonts w:cstheme="minorHAnsi"/>
          <w:sz w:val="24"/>
          <w:szCs w:val="24"/>
          <w:u w:val="single"/>
          <w:lang w:val="en-GB"/>
          <w:rPrChange w:id="526" w:author="Andrea Mafessoni" w:date="2017-10-13T18:39:00Z">
            <w:rPr>
              <w:ins w:id="527" w:author="Daniele Moltisanti" w:date="2017-10-10T16:51:00Z"/>
              <w:sz w:val="28"/>
              <w:szCs w:val="28"/>
              <w:lang w:val="en-GB"/>
            </w:rPr>
          </w:rPrChange>
        </w:rPr>
        <w:pPrChange w:id="528" w:author="Daniele Moltisanti" w:date="2017-10-10T16:5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D0341" w:rsidRDefault="00B36C20" w:rsidP="001D0341">
      <w:pPr>
        <w:pStyle w:val="Paragrafoelenco"/>
        <w:numPr>
          <w:ilvl w:val="0"/>
          <w:numId w:val="4"/>
        </w:numPr>
        <w:ind w:left="993" w:hanging="426"/>
        <w:rPr>
          <w:ins w:id="529" w:author="Andrea Mafessoni" w:date="2017-10-13T18:53:00Z"/>
          <w:rFonts w:cstheme="minorHAnsi"/>
          <w:b/>
          <w:sz w:val="24"/>
          <w:szCs w:val="24"/>
          <w:lang w:val="en-GB"/>
        </w:rPr>
        <w:pPrChange w:id="530" w:author="Andrea Mafessoni" w:date="2017-10-13T18:5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31" w:author="Daniele Moltisanti" w:date="2017-10-11T14:07:00Z">
        <w:r w:rsidRPr="00C71EB0">
          <w:rPr>
            <w:rFonts w:cstheme="minorHAnsi"/>
            <w:b/>
            <w:sz w:val="24"/>
            <w:szCs w:val="24"/>
            <w:lang w:val="en-GB"/>
            <w:rPrChange w:id="532" w:author="Andrea Mafessoni" w:date="2017-10-13T18:39:00Z">
              <w:rPr>
                <w:sz w:val="28"/>
                <w:szCs w:val="28"/>
                <w:lang w:val="en-GB"/>
              </w:rPr>
            </w:rPrChange>
          </w:rPr>
          <w:t>[</w:t>
        </w:r>
        <w:r w:rsidR="00695506" w:rsidRPr="00C71EB0">
          <w:rPr>
            <w:rFonts w:cstheme="minorHAnsi"/>
            <w:b/>
            <w:sz w:val="24"/>
            <w:szCs w:val="24"/>
            <w:lang w:val="en-GB"/>
            <w:rPrChange w:id="533" w:author="Andrea Mafessoni" w:date="2017-10-13T18:39:00Z">
              <w:rPr>
                <w:sz w:val="28"/>
                <w:szCs w:val="28"/>
                <w:lang w:val="en-GB"/>
              </w:rPr>
            </w:rPrChange>
          </w:rPr>
          <w:t>G</w:t>
        </w:r>
        <w:r w:rsidR="00695506" w:rsidRPr="00C71EB0">
          <w:rPr>
            <w:rFonts w:cstheme="minorHAnsi"/>
            <w:b/>
            <w:sz w:val="24"/>
            <w:szCs w:val="24"/>
            <w:lang w:val="en-GB"/>
            <w:rPrChange w:id="534" w:author="Andrea Mafessoni" w:date="2017-10-13T18:39:00Z">
              <w:rPr>
                <w:sz w:val="20"/>
                <w:szCs w:val="20"/>
                <w:lang w:val="en-GB"/>
              </w:rPr>
            </w:rPrChange>
          </w:rPr>
          <w:t>1</w:t>
        </w:r>
        <w:r w:rsidRPr="00C71EB0">
          <w:rPr>
            <w:rFonts w:cstheme="minorHAnsi"/>
            <w:b/>
            <w:sz w:val="24"/>
            <w:szCs w:val="24"/>
            <w:lang w:val="en-GB"/>
            <w:rPrChange w:id="535" w:author="Andrea Mafessoni" w:date="2017-10-13T18:39:00Z">
              <w:rPr>
                <w:sz w:val="28"/>
                <w:szCs w:val="28"/>
                <w:lang w:val="en-GB"/>
              </w:rPr>
            </w:rPrChange>
          </w:rPr>
          <w:t>]</w:t>
        </w:r>
        <w:r w:rsidR="00695506" w:rsidRPr="00C71EB0">
          <w:rPr>
            <w:rFonts w:cstheme="minorHAnsi"/>
            <w:b/>
            <w:sz w:val="24"/>
            <w:szCs w:val="24"/>
            <w:lang w:val="en-GB"/>
            <w:rPrChange w:id="536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Allow </w:t>
        </w:r>
      </w:ins>
      <w:ins w:id="537" w:author="Daniele Moltisanti" w:date="2017-10-11T14:17:00Z">
        <w:r w:rsidR="00695506" w:rsidRPr="00C71EB0">
          <w:rPr>
            <w:rFonts w:cstheme="minorHAnsi"/>
            <w:b/>
            <w:sz w:val="24"/>
            <w:szCs w:val="24"/>
            <w:lang w:val="en-GB"/>
            <w:rPrChange w:id="538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a</w:t>
        </w:r>
      </w:ins>
      <w:ins w:id="539" w:author="Daniele Moltisanti" w:date="2017-10-11T14:07:00Z">
        <w:r w:rsidR="00695506" w:rsidRPr="00C71EB0">
          <w:rPr>
            <w:rFonts w:cstheme="minorHAnsi"/>
            <w:b/>
            <w:sz w:val="24"/>
            <w:szCs w:val="24"/>
            <w:lang w:val="en-GB"/>
            <w:rPrChange w:id="540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</w:t>
        </w:r>
      </w:ins>
      <w:ins w:id="541" w:author="Daniele Moltisanti" w:date="2017-10-11T14:26:00Z">
        <w:del w:id="542" w:author="Andrea Mafessoni" w:date="2017-10-13T19:04:00Z">
          <w:r w:rsidR="004C6578" w:rsidRPr="00C71EB0" w:rsidDel="008C5161">
            <w:rPr>
              <w:rFonts w:cstheme="minorHAnsi"/>
              <w:b/>
              <w:sz w:val="24"/>
              <w:szCs w:val="24"/>
              <w:lang w:val="en-GB"/>
              <w:rPrChange w:id="543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g</w:delText>
          </w:r>
        </w:del>
      </w:ins>
      <w:ins w:id="544" w:author="Andrea Mafessoni" w:date="2017-10-13T19:04:00Z">
        <w:r w:rsidR="008C5161">
          <w:rPr>
            <w:rFonts w:cstheme="minorHAnsi"/>
            <w:b/>
            <w:sz w:val="24"/>
            <w:szCs w:val="24"/>
            <w:lang w:val="en-GB"/>
          </w:rPr>
          <w:t>G</w:t>
        </w:r>
      </w:ins>
      <w:ins w:id="545" w:author="Daniele Moltisanti" w:date="2017-10-11T14:26:00Z">
        <w:r w:rsidR="004C6578" w:rsidRPr="00C71EB0">
          <w:rPr>
            <w:rFonts w:cstheme="minorHAnsi"/>
            <w:b/>
            <w:sz w:val="24"/>
            <w:szCs w:val="24"/>
            <w:lang w:val="en-GB"/>
            <w:rPrChange w:id="546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uest</w:t>
        </w:r>
      </w:ins>
      <w:ins w:id="547" w:author="Daniele Moltisanti" w:date="2017-10-11T14:08:00Z">
        <w:r w:rsidR="00695506" w:rsidRPr="00C71EB0">
          <w:rPr>
            <w:rFonts w:cstheme="minorHAnsi"/>
            <w:b/>
            <w:sz w:val="24"/>
            <w:szCs w:val="24"/>
            <w:lang w:val="en-GB"/>
            <w:rPrChange w:id="548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to </w:t>
        </w:r>
      </w:ins>
      <w:ins w:id="549" w:author="Daniele Moltisanti" w:date="2017-10-11T15:01:00Z">
        <w:del w:id="550" w:author="Andrea Mafessoni" w:date="2017-10-13T18:54:00Z">
          <w:r w:rsidR="009E71DC" w:rsidRPr="00C71EB0" w:rsidDel="001D0341">
            <w:rPr>
              <w:rFonts w:cstheme="minorHAnsi"/>
              <w:b/>
              <w:sz w:val="24"/>
              <w:szCs w:val="24"/>
              <w:lang w:val="en-GB"/>
              <w:rPrChange w:id="551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register a</w:delText>
          </w:r>
        </w:del>
      </w:ins>
      <w:ins w:id="552" w:author="Daniele Moltisanti" w:date="2017-10-11T14:08:00Z">
        <w:del w:id="553" w:author="Andrea Mafessoni" w:date="2017-10-13T18:54:00Z">
          <w:r w:rsidR="00695506" w:rsidRPr="00C71EB0" w:rsidDel="001D0341">
            <w:rPr>
              <w:rFonts w:cstheme="minorHAnsi"/>
              <w:b/>
              <w:sz w:val="24"/>
              <w:szCs w:val="24"/>
              <w:lang w:val="en-GB"/>
              <w:rPrChange w:id="55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</w:ins>
      <w:ins w:id="555" w:author="Daniele Moltisanti" w:date="2017-10-11T14:10:00Z">
        <w:del w:id="556" w:author="Andrea Mafessoni" w:date="2017-10-13T18:54:00Z">
          <w:r w:rsidR="00695506" w:rsidRPr="00C71EB0" w:rsidDel="001D0341">
            <w:rPr>
              <w:rFonts w:cstheme="minorHAnsi"/>
              <w:b/>
              <w:sz w:val="24"/>
              <w:szCs w:val="24"/>
              <w:lang w:val="en-GB"/>
              <w:rPrChange w:id="55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Travlendar </w:delText>
          </w:r>
        </w:del>
      </w:ins>
      <w:ins w:id="558" w:author="Daniele Moltisanti" w:date="2017-10-11T15:02:00Z">
        <w:del w:id="559" w:author="Andrea Mafessoni" w:date="2017-10-13T18:54:00Z">
          <w:r w:rsidR="009E71DC" w:rsidRPr="00C71EB0" w:rsidDel="001D0341">
            <w:rPr>
              <w:rFonts w:cstheme="minorHAnsi"/>
              <w:b/>
              <w:sz w:val="24"/>
              <w:szCs w:val="24"/>
              <w:lang w:val="en-GB"/>
              <w:rPrChange w:id="560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account</w:delText>
          </w:r>
        </w:del>
      </w:ins>
      <w:ins w:id="561" w:author="Andrea Mafessoni" w:date="2017-10-13T18:54:00Z">
        <w:r w:rsidR="001D0341">
          <w:rPr>
            <w:rFonts w:cstheme="minorHAnsi"/>
            <w:b/>
            <w:sz w:val="24"/>
            <w:szCs w:val="24"/>
            <w:lang w:val="en-GB"/>
          </w:rPr>
          <w:t>create a registered Travlendar+ account</w:t>
        </w:r>
      </w:ins>
      <w:ins w:id="562" w:author="Daniele Moltisanti" w:date="2017-10-11T14:10:00Z">
        <w:r w:rsidR="00695506" w:rsidRPr="00C71EB0">
          <w:rPr>
            <w:rFonts w:cstheme="minorHAnsi"/>
            <w:b/>
            <w:sz w:val="24"/>
            <w:szCs w:val="24"/>
            <w:lang w:val="en-GB"/>
            <w:rPrChange w:id="563" w:author="Andrea Mafessoni" w:date="2017-10-13T18:39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1D0341" w:rsidRPr="001D0341" w:rsidRDefault="001D0341" w:rsidP="001D0341">
      <w:pPr>
        <w:pStyle w:val="Paragrafoelenco"/>
        <w:numPr>
          <w:ilvl w:val="1"/>
          <w:numId w:val="4"/>
        </w:numPr>
        <w:rPr>
          <w:ins w:id="564" w:author="Daniele Moltisanti" w:date="2017-10-10T16:55:00Z"/>
          <w:rFonts w:cstheme="minorHAnsi"/>
          <w:b/>
          <w:sz w:val="24"/>
          <w:szCs w:val="24"/>
          <w:lang w:val="en-GB"/>
          <w:rPrChange w:id="565" w:author="Andrea Mafessoni" w:date="2017-10-13T18:53:00Z">
            <w:rPr>
              <w:ins w:id="566" w:author="Daniele Moltisanti" w:date="2017-10-10T16:55:00Z"/>
              <w:sz w:val="28"/>
              <w:szCs w:val="28"/>
              <w:lang w:val="en-GB"/>
            </w:rPr>
          </w:rPrChange>
        </w:rPr>
        <w:pPrChange w:id="567" w:author="Andrea Mafessoni" w:date="2017-10-13T18:5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68" w:author="Andrea Mafessoni" w:date="2017-10-13T18:53:00Z">
        <w:r>
          <w:rPr>
            <w:rFonts w:cstheme="minorHAnsi"/>
            <w:sz w:val="24"/>
            <w:szCs w:val="24"/>
            <w:lang w:val="en-GB"/>
          </w:rPr>
          <w:t>The system must ask the user to provide credentials.</w:t>
        </w:r>
      </w:ins>
    </w:p>
    <w:p w:rsidR="00D1424C" w:rsidRPr="00C71EB0" w:rsidRDefault="00C14ABD">
      <w:pPr>
        <w:pStyle w:val="Paragrafoelenco"/>
        <w:numPr>
          <w:ilvl w:val="1"/>
          <w:numId w:val="4"/>
        </w:numPr>
        <w:rPr>
          <w:ins w:id="569" w:author="Daniele Moltisanti" w:date="2017-10-11T15:43:00Z"/>
          <w:rFonts w:cstheme="minorHAnsi"/>
          <w:sz w:val="24"/>
          <w:szCs w:val="24"/>
          <w:lang w:val="en-GB"/>
          <w:rPrChange w:id="570" w:author="Andrea Mafessoni" w:date="2017-10-13T18:39:00Z">
            <w:rPr>
              <w:ins w:id="571" w:author="Daniele Moltisanti" w:date="2017-10-11T15:43:00Z"/>
              <w:sz w:val="28"/>
              <w:szCs w:val="28"/>
              <w:lang w:val="en-GB"/>
            </w:rPr>
          </w:rPrChange>
        </w:rPr>
        <w:pPrChange w:id="572" w:author="Daniele Moltisanti" w:date="2017-10-11T15:4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573" w:author="Daniele Moltisanti" w:date="2017-10-11T15:45:00Z">
        <w:r w:rsidRPr="00C71EB0">
          <w:rPr>
            <w:rFonts w:cstheme="minorHAnsi"/>
            <w:sz w:val="24"/>
            <w:szCs w:val="24"/>
            <w:lang w:val="en-GB"/>
            <w:rPrChange w:id="574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The </w:t>
        </w:r>
      </w:ins>
      <w:ins w:id="575" w:author="Daniele Moltisanti" w:date="2017-10-11T15:46:00Z">
        <w:r w:rsidR="002C7597" w:rsidRPr="00C71EB0">
          <w:rPr>
            <w:rFonts w:cstheme="minorHAnsi"/>
            <w:sz w:val="24"/>
            <w:szCs w:val="24"/>
            <w:lang w:val="en-GB"/>
            <w:rPrChange w:id="576" w:author="Andrea Mafessoni" w:date="2017-10-13T18:39:00Z">
              <w:rPr>
                <w:sz w:val="28"/>
                <w:szCs w:val="28"/>
                <w:lang w:val="en-GB"/>
              </w:rPr>
            </w:rPrChange>
          </w:rPr>
          <w:t>system must</w:t>
        </w:r>
        <w:r w:rsidRPr="00C71EB0">
          <w:rPr>
            <w:rFonts w:cstheme="minorHAnsi"/>
            <w:sz w:val="24"/>
            <w:szCs w:val="24"/>
            <w:lang w:val="en-GB"/>
            <w:rPrChange w:id="577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</w:t>
        </w:r>
        <w:r w:rsidR="002C7597" w:rsidRPr="00C71EB0">
          <w:rPr>
            <w:rFonts w:cstheme="minorHAnsi"/>
            <w:sz w:val="24"/>
            <w:szCs w:val="24"/>
            <w:lang w:val="en-GB"/>
            <w:rPrChange w:id="578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require a </w:t>
        </w:r>
      </w:ins>
      <w:ins w:id="579" w:author="Daniele Moltisanti" w:date="2017-10-10T16:56:00Z">
        <w:r w:rsidR="002C7597" w:rsidRPr="00C71EB0">
          <w:rPr>
            <w:rFonts w:cstheme="minorHAnsi"/>
            <w:sz w:val="24"/>
            <w:szCs w:val="24"/>
            <w:lang w:val="en-GB"/>
            <w:rPrChange w:id="580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valid email address and password or a </w:t>
        </w:r>
      </w:ins>
      <w:ins w:id="581" w:author="Daniele Moltisanti" w:date="2017-10-11T15:48:00Z">
        <w:del w:id="582" w:author="Andrea Mafessoni" w:date="2017-10-13T18:52:00Z">
          <w:r w:rsidR="002C7597" w:rsidRPr="00C71EB0" w:rsidDel="001D0341">
            <w:rPr>
              <w:rFonts w:cstheme="minorHAnsi"/>
              <w:sz w:val="24"/>
              <w:szCs w:val="24"/>
              <w:lang w:val="en-GB"/>
              <w:rPrChange w:id="58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connection</w:delText>
          </w:r>
        </w:del>
      </w:ins>
      <w:ins w:id="584" w:author="Andrea Mafessoni" w:date="2017-10-13T18:52:00Z">
        <w:r w:rsidR="001D0341">
          <w:rPr>
            <w:rFonts w:cstheme="minorHAnsi"/>
            <w:sz w:val="24"/>
            <w:szCs w:val="24"/>
            <w:lang w:val="en-GB"/>
          </w:rPr>
          <w:t>link</w:t>
        </w:r>
      </w:ins>
      <w:ins w:id="585" w:author="Daniele Moltisanti" w:date="2017-10-10T16:56:00Z">
        <w:r w:rsidR="002C7597" w:rsidRPr="00C71EB0">
          <w:rPr>
            <w:rFonts w:cstheme="minorHAnsi"/>
            <w:sz w:val="24"/>
            <w:szCs w:val="24"/>
            <w:lang w:val="en-GB"/>
            <w:rPrChange w:id="586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</w:t>
        </w:r>
      </w:ins>
      <w:ins w:id="587" w:author="Andrea Mafessoni" w:date="2017-10-13T18:52:00Z">
        <w:r w:rsidR="001D0341">
          <w:rPr>
            <w:rFonts w:cstheme="minorHAnsi"/>
            <w:sz w:val="24"/>
            <w:szCs w:val="24"/>
            <w:lang w:val="en-GB"/>
          </w:rPr>
          <w:t>with</w:t>
        </w:r>
      </w:ins>
      <w:ins w:id="588" w:author="Daniele Moltisanti" w:date="2017-10-10T16:56:00Z">
        <w:del w:id="589" w:author="Andrea Mafessoni" w:date="2017-10-13T18:52:00Z">
          <w:r w:rsidR="002C7597" w:rsidRPr="00C71EB0" w:rsidDel="001D0341">
            <w:rPr>
              <w:rFonts w:cstheme="minorHAnsi"/>
              <w:sz w:val="24"/>
              <w:szCs w:val="24"/>
              <w:lang w:val="en-GB"/>
              <w:rPrChange w:id="59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to</w:delText>
          </w:r>
        </w:del>
        <w:r w:rsidR="002C7597" w:rsidRPr="00C71EB0">
          <w:rPr>
            <w:rFonts w:cstheme="minorHAnsi"/>
            <w:sz w:val="24"/>
            <w:szCs w:val="24"/>
            <w:lang w:val="en-GB"/>
            <w:rPrChange w:id="591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an </w:t>
        </w:r>
      </w:ins>
      <w:ins w:id="592" w:author="Daniele Moltisanti" w:date="2017-10-11T15:13:00Z">
        <w:r w:rsidR="00347D26" w:rsidRPr="00C71EB0">
          <w:rPr>
            <w:rFonts w:cstheme="minorHAnsi"/>
            <w:sz w:val="24"/>
            <w:szCs w:val="24"/>
            <w:lang w:val="en-GB"/>
            <w:rPrChange w:id="593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existing Facebook / Google </w:t>
        </w:r>
      </w:ins>
      <w:ins w:id="594" w:author="Daniele Moltisanti" w:date="2017-10-11T15:14:00Z">
        <w:r w:rsidR="00347D26" w:rsidRPr="00C71EB0">
          <w:rPr>
            <w:rFonts w:cstheme="minorHAnsi"/>
            <w:sz w:val="24"/>
            <w:szCs w:val="24"/>
            <w:lang w:val="en-GB"/>
            <w:rPrChange w:id="595" w:author="Andrea Mafessoni" w:date="2017-10-13T18:39:00Z">
              <w:rPr>
                <w:sz w:val="28"/>
                <w:szCs w:val="28"/>
                <w:lang w:val="en-GB"/>
              </w:rPr>
            </w:rPrChange>
          </w:rPr>
          <w:t>a</w:t>
        </w:r>
      </w:ins>
      <w:ins w:id="596" w:author="Daniele Moltisanti" w:date="2017-10-11T15:13:00Z">
        <w:r w:rsidR="00347D26" w:rsidRPr="00C71EB0">
          <w:rPr>
            <w:rFonts w:cstheme="minorHAnsi"/>
            <w:sz w:val="24"/>
            <w:szCs w:val="24"/>
            <w:lang w:val="en-GB"/>
            <w:rPrChange w:id="597" w:author="Andrea Mafessoni" w:date="2017-10-13T18:39:00Z">
              <w:rPr>
                <w:sz w:val="28"/>
                <w:szCs w:val="28"/>
                <w:lang w:val="en-GB"/>
              </w:rPr>
            </w:rPrChange>
          </w:rPr>
          <w:t>ccount</w:t>
        </w:r>
      </w:ins>
      <w:ins w:id="598" w:author="Daniele Moltisanti" w:date="2017-10-10T17:00:00Z">
        <w:r w:rsidR="00D506FB" w:rsidRPr="00C71EB0">
          <w:rPr>
            <w:rFonts w:cstheme="minorHAnsi"/>
            <w:sz w:val="24"/>
            <w:szCs w:val="24"/>
            <w:lang w:val="en-GB"/>
            <w:rPrChange w:id="599" w:author="Andrea Mafessoni" w:date="2017-10-13T18:39:00Z">
              <w:rPr>
                <w:sz w:val="28"/>
                <w:szCs w:val="28"/>
                <w:lang w:val="en-GB"/>
              </w:rPr>
            </w:rPrChange>
          </w:rPr>
          <w:t>;</w:t>
        </w:r>
      </w:ins>
    </w:p>
    <w:p w:rsidR="00C71EB0" w:rsidRPr="00C71EB0" w:rsidRDefault="00C14ABD" w:rsidP="00C71EB0">
      <w:pPr>
        <w:pStyle w:val="Paragrafoelenco"/>
        <w:numPr>
          <w:ilvl w:val="1"/>
          <w:numId w:val="4"/>
        </w:numPr>
        <w:rPr>
          <w:ins w:id="600" w:author="Daniele Moltisanti" w:date="2017-10-10T16:59:00Z"/>
          <w:rFonts w:cstheme="minorHAnsi"/>
          <w:sz w:val="24"/>
          <w:szCs w:val="24"/>
          <w:lang w:val="en-GB"/>
          <w:rPrChange w:id="601" w:author="Andrea Mafessoni" w:date="2017-10-13T18:39:00Z">
            <w:rPr>
              <w:ins w:id="602" w:author="Daniele Moltisanti" w:date="2017-10-10T16:59:00Z"/>
              <w:lang w:val="en-GB"/>
            </w:rPr>
          </w:rPrChange>
        </w:rPr>
        <w:pPrChange w:id="603" w:author="Andrea Mafessoni" w:date="2017-10-13T18:3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04" w:author="Daniele Moltisanti" w:date="2017-10-11T15:43:00Z">
        <w:r w:rsidRPr="00C71EB0">
          <w:rPr>
            <w:rFonts w:cstheme="minorHAnsi"/>
            <w:sz w:val="24"/>
            <w:szCs w:val="24"/>
            <w:lang w:val="en-GB"/>
            <w:rPrChange w:id="605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The system must check </w:t>
        </w:r>
      </w:ins>
      <w:ins w:id="606" w:author="Daniele Moltisanti" w:date="2017-10-11T15:44:00Z">
        <w:r w:rsidRPr="00C71EB0">
          <w:rPr>
            <w:rFonts w:cstheme="minorHAnsi"/>
            <w:sz w:val="24"/>
            <w:szCs w:val="24"/>
            <w:lang w:val="en-GB"/>
            <w:rPrChange w:id="607" w:author="Andrea Mafessoni" w:date="2017-10-13T18:39:00Z">
              <w:rPr>
                <w:sz w:val="28"/>
                <w:szCs w:val="28"/>
                <w:lang w:val="en-GB"/>
              </w:rPr>
            </w:rPrChange>
          </w:rPr>
          <w:t>that the provided email</w:t>
        </w:r>
      </w:ins>
      <w:ins w:id="608" w:author="Andrea Mafessoni" w:date="2017-10-13T18:54:00Z">
        <w:r w:rsidR="001D0341">
          <w:rPr>
            <w:rFonts w:cstheme="minorHAnsi"/>
            <w:sz w:val="24"/>
            <w:szCs w:val="24"/>
            <w:lang w:val="en-GB"/>
          </w:rPr>
          <w:t>/account</w:t>
        </w:r>
      </w:ins>
      <w:ins w:id="609" w:author="Daniele Moltisanti" w:date="2017-10-11T15:44:00Z">
        <w:r w:rsidRPr="00C71EB0">
          <w:rPr>
            <w:rFonts w:cstheme="minorHAnsi"/>
            <w:sz w:val="24"/>
            <w:szCs w:val="24"/>
            <w:lang w:val="en-GB"/>
            <w:rPrChange w:id="610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is not already in use</w:t>
        </w:r>
      </w:ins>
      <w:ins w:id="611" w:author="Andrea Mafessoni" w:date="2017-10-13T18:54:00Z">
        <w:r w:rsidR="001D0341">
          <w:rPr>
            <w:rFonts w:cstheme="minorHAnsi"/>
            <w:sz w:val="24"/>
            <w:szCs w:val="24"/>
            <w:lang w:val="en-GB"/>
          </w:rPr>
          <w:t xml:space="preserve"> from a different Travlendar+ account</w:t>
        </w:r>
      </w:ins>
      <w:ins w:id="612" w:author="Daniele Moltisanti" w:date="2017-10-11T15:44:00Z">
        <w:r w:rsidRPr="00C71EB0">
          <w:rPr>
            <w:rFonts w:cstheme="minorHAnsi"/>
            <w:sz w:val="24"/>
            <w:szCs w:val="24"/>
            <w:lang w:val="en-GB"/>
            <w:rPrChange w:id="613" w:author="Andrea Mafessoni" w:date="2017-10-13T18:39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1D0341" w:rsidRDefault="00695506" w:rsidP="001D0341">
      <w:pPr>
        <w:pStyle w:val="Paragrafoelenco"/>
        <w:numPr>
          <w:ilvl w:val="0"/>
          <w:numId w:val="4"/>
        </w:numPr>
        <w:ind w:left="993" w:hanging="426"/>
        <w:rPr>
          <w:ins w:id="614" w:author="Andrea Mafessoni" w:date="2017-10-13T18:50:00Z"/>
          <w:rFonts w:cstheme="minorHAnsi"/>
          <w:b/>
          <w:sz w:val="24"/>
          <w:szCs w:val="24"/>
          <w:lang w:val="en-GB"/>
        </w:rPr>
        <w:pPrChange w:id="615" w:author="Andrea Mafessoni" w:date="2017-10-13T18:5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16" w:author="Daniele Moltisanti" w:date="2017-10-11T14:11:00Z">
        <w:r w:rsidRPr="00C71EB0">
          <w:rPr>
            <w:rFonts w:cstheme="minorHAnsi"/>
            <w:b/>
            <w:sz w:val="24"/>
            <w:szCs w:val="24"/>
            <w:lang w:val="en-GB"/>
            <w:rPrChange w:id="617" w:author="Andrea Mafessoni" w:date="2017-10-13T18:39:00Z">
              <w:rPr>
                <w:sz w:val="28"/>
                <w:szCs w:val="28"/>
                <w:lang w:val="en-GB"/>
              </w:rPr>
            </w:rPrChange>
          </w:rPr>
          <w:t>[G</w:t>
        </w:r>
        <w:r w:rsidRPr="00C71EB0">
          <w:rPr>
            <w:rFonts w:cstheme="minorHAnsi"/>
            <w:b/>
            <w:sz w:val="24"/>
            <w:szCs w:val="24"/>
            <w:lang w:val="en-GB"/>
            <w:rPrChange w:id="618" w:author="Andrea Mafessoni" w:date="2017-10-13T18:39:00Z">
              <w:rPr>
                <w:sz w:val="20"/>
                <w:szCs w:val="20"/>
                <w:lang w:val="en-GB"/>
              </w:rPr>
            </w:rPrChange>
          </w:rPr>
          <w:t>2</w:t>
        </w:r>
        <w:r w:rsidRPr="00C71EB0">
          <w:rPr>
            <w:rFonts w:cstheme="minorHAnsi"/>
            <w:b/>
            <w:sz w:val="24"/>
            <w:szCs w:val="24"/>
            <w:lang w:val="en-GB"/>
            <w:rPrChange w:id="619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] </w:t>
        </w:r>
      </w:ins>
      <w:ins w:id="620" w:author="Daniele Moltisanti" w:date="2017-10-11T14:17:00Z">
        <w:r w:rsidRPr="00C71EB0">
          <w:rPr>
            <w:rFonts w:cstheme="minorHAnsi"/>
            <w:b/>
            <w:sz w:val="24"/>
            <w:szCs w:val="24"/>
            <w:lang w:val="en-GB"/>
            <w:rPrChange w:id="621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Allow a</w:t>
        </w:r>
      </w:ins>
      <w:ins w:id="622" w:author="Andrea Mafessoni" w:date="2017-10-13T19:06:00Z">
        <w:r w:rsidR="008C5161">
          <w:rPr>
            <w:rFonts w:cstheme="minorHAnsi"/>
            <w:b/>
            <w:sz w:val="24"/>
            <w:szCs w:val="24"/>
            <w:lang w:val="en-GB"/>
          </w:rPr>
          <w:t>n</w:t>
        </w:r>
      </w:ins>
      <w:ins w:id="623" w:author="Daniele Moltisanti" w:date="2017-10-11T14:17:00Z">
        <w:del w:id="624" w:author="Andrea Mafessoni" w:date="2017-10-13T19:05:00Z">
          <w:r w:rsidRPr="00C71EB0" w:rsidDel="008C5161">
            <w:rPr>
              <w:rFonts w:cstheme="minorHAnsi"/>
              <w:b/>
              <w:sz w:val="24"/>
              <w:szCs w:val="24"/>
              <w:lang w:val="en-GB"/>
              <w:rPrChange w:id="625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n</w:delText>
          </w:r>
        </w:del>
        <w:r w:rsidRPr="00C71EB0">
          <w:rPr>
            <w:rFonts w:cstheme="minorHAnsi"/>
            <w:b/>
            <w:sz w:val="24"/>
            <w:szCs w:val="24"/>
            <w:lang w:val="en-GB"/>
            <w:rPrChange w:id="626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 xml:space="preserve"> </w:t>
        </w:r>
      </w:ins>
      <w:ins w:id="627" w:author="Andrea Mafessoni" w:date="2017-10-13T19:03:00Z">
        <w:r w:rsidR="008C5161">
          <w:rPr>
            <w:rFonts w:cstheme="minorHAnsi"/>
            <w:b/>
            <w:sz w:val="24"/>
            <w:szCs w:val="24"/>
            <w:lang w:val="en-GB"/>
          </w:rPr>
          <w:t>U</w:t>
        </w:r>
      </w:ins>
      <w:ins w:id="628" w:author="Daniele Moltisanti" w:date="2017-10-11T14:17:00Z">
        <w:del w:id="629" w:author="Andrea Mafessoni" w:date="2017-10-13T19:03:00Z">
          <w:r w:rsidRPr="00C71EB0" w:rsidDel="008C5161">
            <w:rPr>
              <w:rFonts w:cstheme="minorHAnsi"/>
              <w:b/>
              <w:sz w:val="24"/>
              <w:szCs w:val="24"/>
              <w:lang w:val="en-GB"/>
              <w:rPrChange w:id="630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U</w:delText>
          </w:r>
        </w:del>
        <w:r w:rsidRPr="00C71EB0">
          <w:rPr>
            <w:rFonts w:cstheme="minorHAnsi"/>
            <w:b/>
            <w:sz w:val="24"/>
            <w:szCs w:val="24"/>
            <w:lang w:val="en-GB"/>
            <w:rPrChange w:id="631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 xml:space="preserve">ser </w:t>
        </w:r>
        <w:r w:rsidR="004C6578" w:rsidRPr="00C71EB0">
          <w:rPr>
            <w:rFonts w:cstheme="minorHAnsi"/>
            <w:b/>
            <w:sz w:val="24"/>
            <w:szCs w:val="24"/>
            <w:lang w:val="en-GB"/>
            <w:rPrChange w:id="632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to log in into</w:t>
        </w:r>
      </w:ins>
      <w:ins w:id="633" w:author="Andrea Mafessoni" w:date="2017-10-13T18:55:00Z">
        <w:r w:rsidR="001D0341">
          <w:rPr>
            <w:rFonts w:cstheme="minorHAnsi"/>
            <w:b/>
            <w:sz w:val="24"/>
            <w:szCs w:val="24"/>
            <w:lang w:val="en-GB"/>
          </w:rPr>
          <w:t xml:space="preserve"> his</w:t>
        </w:r>
      </w:ins>
      <w:ins w:id="634" w:author="Daniele Moltisanti" w:date="2017-10-11T14:18:00Z">
        <w:r w:rsidR="004C6578" w:rsidRPr="00C71EB0">
          <w:rPr>
            <w:rFonts w:cstheme="minorHAnsi"/>
            <w:b/>
            <w:sz w:val="24"/>
            <w:szCs w:val="24"/>
            <w:lang w:val="en-GB"/>
            <w:rPrChange w:id="635" w:author="Andrea Mafessoni" w:date="2017-10-13T18:39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 xml:space="preserve"> Travlendar+ </w:t>
        </w:r>
        <w:del w:id="636" w:author="Andrea Mafessoni" w:date="2017-10-13T18:55:00Z">
          <w:r w:rsidR="004C6578" w:rsidRPr="00C71EB0" w:rsidDel="001D0341">
            <w:rPr>
              <w:rFonts w:cstheme="minorHAnsi"/>
              <w:b/>
              <w:sz w:val="24"/>
              <w:szCs w:val="24"/>
              <w:lang w:val="en-GB"/>
              <w:rPrChange w:id="637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system</w:delText>
          </w:r>
        </w:del>
      </w:ins>
      <w:ins w:id="638" w:author="Andrea Mafessoni" w:date="2017-10-13T18:55:00Z">
        <w:r w:rsidR="001D0341">
          <w:rPr>
            <w:rFonts w:cstheme="minorHAnsi"/>
            <w:b/>
            <w:sz w:val="24"/>
            <w:szCs w:val="24"/>
            <w:lang w:val="en-GB"/>
          </w:rPr>
          <w:t>account.</w:t>
        </w:r>
      </w:ins>
    </w:p>
    <w:p w:rsidR="001D0341" w:rsidRPr="001D0341" w:rsidRDefault="001D0341" w:rsidP="001D0341">
      <w:pPr>
        <w:pStyle w:val="Paragrafoelenco"/>
        <w:numPr>
          <w:ilvl w:val="1"/>
          <w:numId w:val="4"/>
        </w:numPr>
        <w:rPr>
          <w:ins w:id="639" w:author="Daniele Moltisanti" w:date="2017-10-11T15:49:00Z"/>
          <w:rFonts w:cstheme="minorHAnsi"/>
          <w:b/>
          <w:sz w:val="24"/>
          <w:szCs w:val="24"/>
          <w:lang w:val="en-GB"/>
          <w:rPrChange w:id="640" w:author="Andrea Mafessoni" w:date="2017-10-13T18:50:00Z">
            <w:rPr>
              <w:ins w:id="641" w:author="Daniele Moltisanti" w:date="2017-10-11T15:49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642" w:author="Andrea Mafessoni" w:date="2017-10-13T18:5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43" w:author="Andrea Mafessoni" w:date="2017-10-13T18:50:00Z">
        <w:r>
          <w:rPr>
            <w:rFonts w:cstheme="minorHAnsi"/>
            <w:sz w:val="24"/>
            <w:szCs w:val="24"/>
            <w:lang w:val="en-GB"/>
          </w:rPr>
          <w:t>The user must be able to insert his credential</w:t>
        </w:r>
      </w:ins>
      <w:ins w:id="644" w:author="Andrea Mafessoni" w:date="2017-10-13T18:51:00Z">
        <w:r>
          <w:rPr>
            <w:rFonts w:cstheme="minorHAnsi"/>
            <w:sz w:val="24"/>
            <w:szCs w:val="24"/>
            <w:lang w:val="en-GB"/>
          </w:rPr>
          <w:t>s.</w:t>
        </w:r>
      </w:ins>
    </w:p>
    <w:p w:rsidR="001D0341" w:rsidRPr="001D0341" w:rsidRDefault="00C71EB0" w:rsidP="001D0341">
      <w:pPr>
        <w:pStyle w:val="Paragrafoelenco"/>
        <w:numPr>
          <w:ilvl w:val="1"/>
          <w:numId w:val="4"/>
        </w:numPr>
        <w:rPr>
          <w:ins w:id="645" w:author="Daniele Moltisanti" w:date="2017-10-11T15:50:00Z"/>
          <w:rFonts w:cstheme="minorHAnsi"/>
          <w:sz w:val="24"/>
          <w:szCs w:val="24"/>
          <w:lang w:val="en-GB"/>
          <w:rPrChange w:id="646" w:author="Andrea Mafessoni" w:date="2017-10-13T18:50:00Z">
            <w:rPr>
              <w:ins w:id="647" w:author="Daniele Moltisanti" w:date="2017-10-11T15:50:00Z"/>
              <w:sz w:val="28"/>
              <w:szCs w:val="28"/>
              <w:lang w:val="en-GB"/>
            </w:rPr>
          </w:rPrChange>
        </w:rPr>
        <w:pPrChange w:id="648" w:author="Andrea Mafessoni" w:date="2017-10-13T18:5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49" w:author="Andrea Mafessoni" w:date="2017-10-13T18:40:00Z">
        <w:r>
          <w:rPr>
            <w:rFonts w:cstheme="minorHAnsi"/>
            <w:sz w:val="24"/>
            <w:szCs w:val="24"/>
            <w:lang w:val="en-GB"/>
          </w:rPr>
          <w:t>The s</w:t>
        </w:r>
      </w:ins>
      <w:ins w:id="650" w:author="Daniele Moltisanti" w:date="2017-10-11T15:50:00Z">
        <w:del w:id="651" w:author="Andrea Mafessoni" w:date="2017-10-13T18:40:00Z">
          <w:r w:rsidR="00E231F1" w:rsidRPr="00C71EB0" w:rsidDel="00C71EB0">
            <w:rPr>
              <w:rFonts w:cstheme="minorHAnsi"/>
              <w:sz w:val="24"/>
              <w:szCs w:val="24"/>
              <w:lang w:val="en-GB"/>
              <w:rPrChange w:id="65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</w:delText>
          </w:r>
        </w:del>
        <w:r w:rsidR="00E231F1" w:rsidRPr="00C71EB0">
          <w:rPr>
            <w:rFonts w:cstheme="minorHAnsi"/>
            <w:sz w:val="24"/>
            <w:szCs w:val="24"/>
            <w:lang w:val="en-GB"/>
            <w:rPrChange w:id="653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ystem must be able to check the </w:t>
        </w:r>
      </w:ins>
      <w:ins w:id="654" w:author="Andrea Mafessoni" w:date="2017-10-13T18:51:00Z">
        <w:r w:rsidR="001D0341">
          <w:rPr>
            <w:rFonts w:cstheme="minorHAnsi"/>
            <w:sz w:val="24"/>
            <w:szCs w:val="24"/>
            <w:lang w:val="en-GB"/>
          </w:rPr>
          <w:t>correctness of the data.</w:t>
        </w:r>
      </w:ins>
      <w:ins w:id="655" w:author="Daniele Moltisanti" w:date="2017-10-11T15:50:00Z">
        <w:del w:id="656" w:author="Andrea Mafessoni" w:date="2017-10-13T18:51:00Z">
          <w:r w:rsidR="00E231F1" w:rsidRPr="00C71EB0" w:rsidDel="001D0341">
            <w:rPr>
              <w:rFonts w:cstheme="minorHAnsi"/>
              <w:sz w:val="24"/>
              <w:szCs w:val="24"/>
              <w:lang w:val="en-GB"/>
              <w:rPrChange w:id="65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data provided by the user.</w:delText>
          </w:r>
        </w:del>
      </w:ins>
    </w:p>
    <w:p w:rsidR="00D1424C" w:rsidRPr="00C71EB0" w:rsidDel="001D0341" w:rsidRDefault="00C71EB0">
      <w:pPr>
        <w:pStyle w:val="Paragrafoelenco"/>
        <w:numPr>
          <w:ilvl w:val="1"/>
          <w:numId w:val="4"/>
        </w:numPr>
        <w:rPr>
          <w:ins w:id="658" w:author="Daniele Moltisanti" w:date="2017-10-11T15:28:00Z"/>
          <w:del w:id="659" w:author="Andrea Mafessoni" w:date="2017-10-13T18:49:00Z"/>
          <w:rFonts w:cstheme="minorHAnsi"/>
          <w:color w:val="FF0000"/>
          <w:sz w:val="24"/>
          <w:szCs w:val="24"/>
          <w:lang w:val="en-GB"/>
          <w:rPrChange w:id="660" w:author="Andrea Mafessoni" w:date="2017-10-13T18:39:00Z">
            <w:rPr>
              <w:ins w:id="661" w:author="Daniele Moltisanti" w:date="2017-10-11T15:28:00Z"/>
              <w:del w:id="662" w:author="Andrea Mafessoni" w:date="2017-10-13T18:49:00Z"/>
              <w:sz w:val="28"/>
              <w:szCs w:val="28"/>
              <w:lang w:val="en-GB"/>
            </w:rPr>
          </w:rPrChange>
        </w:rPr>
        <w:pPrChange w:id="663" w:author="Daniele Moltisanti" w:date="2017-10-11T15:28:00Z">
          <w:pPr>
            <w:pStyle w:val="Paragrafoelenco"/>
            <w:numPr>
              <w:numId w:val="1"/>
            </w:numPr>
            <w:ind w:left="567" w:hanging="436"/>
          </w:pPr>
        </w:pPrChange>
      </w:pPr>
      <w:ins w:id="664" w:author="Andrea Mafessoni" w:date="2017-10-13T18:40:00Z">
        <w:r>
          <w:rPr>
            <w:rFonts w:cstheme="minorHAnsi"/>
            <w:sz w:val="24"/>
            <w:szCs w:val="24"/>
            <w:lang w:val="en-GB"/>
          </w:rPr>
          <w:t xml:space="preserve">The </w:t>
        </w:r>
      </w:ins>
      <w:ins w:id="665" w:author="Daniele Moltisanti" w:date="2017-10-11T15:20:00Z">
        <w:del w:id="666" w:author="Andrea Mafessoni" w:date="2017-10-13T18:40:00Z">
          <w:r w:rsidR="00D1424C" w:rsidRPr="00C71EB0" w:rsidDel="00C71EB0">
            <w:rPr>
              <w:rFonts w:cstheme="minorHAnsi"/>
              <w:sz w:val="24"/>
              <w:szCs w:val="24"/>
              <w:lang w:val="en-GB"/>
              <w:rPrChange w:id="66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[R</w:delText>
          </w:r>
          <w:r w:rsidR="00D1424C" w:rsidRPr="00C71EB0" w:rsidDel="00C71EB0">
            <w:rPr>
              <w:rFonts w:cstheme="minorHAnsi"/>
              <w:sz w:val="24"/>
              <w:szCs w:val="24"/>
              <w:lang w:val="en-GB"/>
              <w:rPrChange w:id="668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2</w:delText>
          </w:r>
          <w:r w:rsidR="00D1424C" w:rsidRPr="00C71EB0" w:rsidDel="00C71EB0">
            <w:rPr>
              <w:rFonts w:cstheme="minorHAnsi"/>
              <w:sz w:val="24"/>
              <w:szCs w:val="24"/>
              <w:lang w:val="en-GB"/>
              <w:rPrChange w:id="66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]</w:delText>
          </w:r>
        </w:del>
      </w:ins>
      <w:ins w:id="670" w:author="Daniele Moltisanti" w:date="2017-10-11T15:24:00Z">
        <w:del w:id="671" w:author="Andrea Mafessoni" w:date="2017-10-13T18:40:00Z">
          <w:r w:rsidR="00D1424C" w:rsidRPr="00C71EB0" w:rsidDel="00C71EB0">
            <w:rPr>
              <w:rFonts w:cstheme="minorHAnsi"/>
              <w:sz w:val="24"/>
              <w:szCs w:val="24"/>
              <w:lang w:val="en-GB"/>
              <w:rPrChange w:id="67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</w:delText>
          </w:r>
        </w:del>
      </w:ins>
      <w:ins w:id="673" w:author="Andrea Mafessoni" w:date="2017-10-13T18:40:00Z">
        <w:r>
          <w:rPr>
            <w:rFonts w:cstheme="minorHAnsi"/>
            <w:sz w:val="24"/>
            <w:szCs w:val="24"/>
            <w:lang w:val="en-GB"/>
          </w:rPr>
          <w:t>s</w:t>
        </w:r>
      </w:ins>
      <w:ins w:id="674" w:author="Daniele Moltisanti" w:date="2017-10-11T15:24:00Z">
        <w:r w:rsidR="00D1424C" w:rsidRPr="00C71EB0">
          <w:rPr>
            <w:rFonts w:cstheme="minorHAnsi"/>
            <w:sz w:val="24"/>
            <w:szCs w:val="24"/>
            <w:lang w:val="en-GB"/>
            <w:rPrChange w:id="675" w:author="Andrea Mafessoni" w:date="2017-10-13T18:39:00Z">
              <w:rPr>
                <w:sz w:val="28"/>
                <w:szCs w:val="28"/>
                <w:lang w:val="en-GB"/>
              </w:rPr>
            </w:rPrChange>
          </w:rPr>
          <w:t>ystem must let the user log in only if data provided are correct</w:t>
        </w:r>
      </w:ins>
      <w:ins w:id="676" w:author="Daniele Moltisanti" w:date="2017-10-11T15:25:00Z">
        <w:r w:rsidR="00D1424C" w:rsidRPr="00C71EB0">
          <w:rPr>
            <w:rFonts w:cstheme="minorHAnsi"/>
            <w:sz w:val="24"/>
            <w:szCs w:val="24"/>
            <w:lang w:val="en-GB"/>
            <w:rPrChange w:id="677" w:author="Andrea Mafessoni" w:date="2017-10-13T18:39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F17267" w:rsidRPr="001D0341" w:rsidDel="001D0341" w:rsidRDefault="00F17267" w:rsidP="001D0341">
      <w:pPr>
        <w:pStyle w:val="Paragrafoelenco"/>
        <w:numPr>
          <w:ilvl w:val="1"/>
          <w:numId w:val="4"/>
        </w:numPr>
        <w:rPr>
          <w:ins w:id="678" w:author="Daniele Moltisanti" w:date="2017-10-10T17:09:00Z"/>
          <w:del w:id="679" w:author="Andrea Mafessoni" w:date="2017-10-13T18:49:00Z"/>
          <w:rFonts w:cstheme="minorHAnsi"/>
          <w:b/>
          <w:color w:val="FF0000"/>
          <w:sz w:val="24"/>
          <w:szCs w:val="24"/>
          <w:lang w:val="en-GB"/>
          <w:rPrChange w:id="680" w:author="Andrea Mafessoni" w:date="2017-10-13T18:49:00Z">
            <w:rPr>
              <w:ins w:id="681" w:author="Daniele Moltisanti" w:date="2017-10-10T17:09:00Z"/>
              <w:del w:id="682" w:author="Andrea Mafessoni" w:date="2017-10-13T18:49:00Z"/>
              <w:lang w:val="en-GB"/>
            </w:rPr>
          </w:rPrChange>
        </w:rPr>
        <w:pPrChange w:id="683" w:author="Andrea Mafessoni" w:date="2017-10-13T18:49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695506" w:rsidRPr="001D0341" w:rsidDel="001D0341" w:rsidRDefault="00695506" w:rsidP="001D0341">
      <w:pPr>
        <w:pStyle w:val="Paragrafoelenco"/>
        <w:rPr>
          <w:ins w:id="684" w:author="Daniele Moltisanti" w:date="2017-10-11T14:13:00Z"/>
          <w:del w:id="685" w:author="Andrea Mafessoni" w:date="2017-10-13T18:49:00Z"/>
          <w:lang w:val="en-GB"/>
          <w:rPrChange w:id="686" w:author="Andrea Mafessoni" w:date="2017-10-13T18:49:00Z">
            <w:rPr>
              <w:ins w:id="687" w:author="Daniele Moltisanti" w:date="2017-10-11T14:13:00Z"/>
              <w:del w:id="688" w:author="Andrea Mafessoni" w:date="2017-10-13T18:49:00Z"/>
              <w:sz w:val="28"/>
              <w:szCs w:val="28"/>
              <w:lang w:val="en-GB"/>
            </w:rPr>
          </w:rPrChange>
        </w:rPr>
        <w:pPrChange w:id="689" w:author="Andrea Mafessoni" w:date="2017-10-13T18:49:00Z">
          <w:pPr>
            <w:pStyle w:val="Paragrafoelenco"/>
            <w:numPr>
              <w:numId w:val="4"/>
            </w:numPr>
            <w:ind w:left="993" w:hanging="426"/>
          </w:pPr>
        </w:pPrChange>
      </w:pPr>
      <w:ins w:id="690" w:author="Daniele Moltisanti" w:date="2017-10-11T14:13:00Z">
        <w:del w:id="691" w:author="Andrea Mafessoni" w:date="2017-10-13T18:49:00Z">
          <w:r w:rsidRPr="001D0341" w:rsidDel="001D0341">
            <w:rPr>
              <w:lang w:val="en-GB"/>
              <w:rPrChange w:id="692" w:author="Andrea Mafessoni" w:date="2017-10-13T18:49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1D0341" w:rsidDel="001D0341">
            <w:rPr>
              <w:lang w:val="en-GB"/>
              <w:rPrChange w:id="693" w:author="Andrea Mafessoni" w:date="2017-10-13T18:49:00Z">
                <w:rPr>
                  <w:sz w:val="20"/>
                  <w:szCs w:val="20"/>
                  <w:lang w:val="en-GB"/>
                </w:rPr>
              </w:rPrChange>
            </w:rPr>
            <w:delText>3</w:delText>
          </w:r>
          <w:r w:rsidRPr="001D0341" w:rsidDel="001D0341">
            <w:rPr>
              <w:lang w:val="en-GB"/>
              <w:rPrChange w:id="694" w:author="Andrea Mafessoni" w:date="2017-10-13T18:49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</w:del>
      </w:ins>
      <w:ins w:id="695" w:author="Daniele Moltisanti" w:date="2017-10-11T14:18:00Z">
        <w:del w:id="696" w:author="Andrea Mafessoni" w:date="2017-10-13T18:49:00Z">
          <w:r w:rsidR="004C6578" w:rsidRPr="001D0341" w:rsidDel="001D0341">
            <w:rPr>
              <w:lang w:val="en-GB"/>
              <w:rPrChange w:id="697" w:author="Andrea Mafessoni" w:date="2017-10-13T18:4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Allow an User to insert or modify personal information</w:delText>
          </w:r>
        </w:del>
      </w:ins>
    </w:p>
    <w:p w:rsidR="00C71532" w:rsidRPr="00C71EB0" w:rsidDel="001D0341" w:rsidRDefault="00C71532" w:rsidP="001D0341">
      <w:pPr>
        <w:pStyle w:val="Paragrafoelenco"/>
        <w:rPr>
          <w:ins w:id="698" w:author="Daniele Moltisanti" w:date="2017-10-10T17:35:00Z"/>
          <w:del w:id="699" w:author="Andrea Mafessoni" w:date="2017-10-13T18:49:00Z"/>
          <w:color w:val="FF0000"/>
          <w:lang w:val="en-GB"/>
          <w:rPrChange w:id="700" w:author="Andrea Mafessoni" w:date="2017-10-13T18:39:00Z">
            <w:rPr>
              <w:ins w:id="701" w:author="Daniele Moltisanti" w:date="2017-10-10T17:35:00Z"/>
              <w:del w:id="702" w:author="Andrea Mafessoni" w:date="2017-10-13T18:49:00Z"/>
              <w:sz w:val="28"/>
              <w:szCs w:val="28"/>
              <w:lang w:val="en-GB"/>
            </w:rPr>
          </w:rPrChange>
        </w:rPr>
        <w:pPrChange w:id="703" w:author="Andrea Mafessoni" w:date="2017-10-13T18:4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04" w:author="Daniele Moltisanti" w:date="2017-10-10T17:35:00Z">
        <w:del w:id="705" w:author="Andrea Mafessoni" w:date="2017-10-13T18:49:00Z">
          <w:r w:rsidRPr="00C71EB0" w:rsidDel="001D0341">
            <w:rPr>
              <w:lang w:val="en-GB"/>
              <w:rPrChange w:id="70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have to fill out his personal information</w:delText>
          </w:r>
        </w:del>
      </w:ins>
    </w:p>
    <w:p w:rsidR="00C71532" w:rsidRPr="00C71EB0" w:rsidDel="001D0341" w:rsidRDefault="00C71532" w:rsidP="001D0341">
      <w:pPr>
        <w:pStyle w:val="Paragrafoelenco"/>
        <w:rPr>
          <w:ins w:id="707" w:author="Daniele Moltisanti" w:date="2017-10-10T17:36:00Z"/>
          <w:del w:id="708" w:author="Andrea Mafessoni" w:date="2017-10-13T18:49:00Z"/>
          <w:color w:val="FF0000"/>
          <w:lang w:val="en-GB"/>
          <w:rPrChange w:id="709" w:author="Andrea Mafessoni" w:date="2017-10-13T18:39:00Z">
            <w:rPr>
              <w:ins w:id="710" w:author="Daniele Moltisanti" w:date="2017-10-10T17:36:00Z"/>
              <w:del w:id="711" w:author="Andrea Mafessoni" w:date="2017-10-13T18:49:00Z"/>
              <w:sz w:val="28"/>
              <w:szCs w:val="28"/>
              <w:lang w:val="en-GB"/>
            </w:rPr>
          </w:rPrChange>
        </w:rPr>
        <w:pPrChange w:id="712" w:author="Andrea Mafessoni" w:date="2017-10-13T18:4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13" w:author="Daniele Moltisanti" w:date="2017-10-10T17:35:00Z">
        <w:del w:id="714" w:author="Andrea Mafessoni" w:date="2017-10-13T18:49:00Z">
          <w:r w:rsidRPr="00C71EB0" w:rsidDel="001D0341">
            <w:rPr>
              <w:lang w:val="en-GB"/>
              <w:rPrChange w:id="71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can modify his information</w:delText>
          </w:r>
        </w:del>
      </w:ins>
    </w:p>
    <w:p w:rsidR="00C71532" w:rsidRPr="00C71EB0" w:rsidRDefault="00C71532" w:rsidP="001D0341">
      <w:pPr>
        <w:pStyle w:val="Paragrafoelenco"/>
        <w:numPr>
          <w:ilvl w:val="1"/>
          <w:numId w:val="4"/>
        </w:numPr>
        <w:rPr>
          <w:ins w:id="716" w:author="Daniele Moltisanti" w:date="2017-10-10T17:35:00Z"/>
          <w:color w:val="FF0000"/>
          <w:lang w:val="en-GB"/>
          <w:rPrChange w:id="717" w:author="Andrea Mafessoni" w:date="2017-10-13T18:39:00Z">
            <w:rPr>
              <w:ins w:id="718" w:author="Daniele Moltisanti" w:date="2017-10-10T17:35:00Z"/>
              <w:sz w:val="28"/>
              <w:szCs w:val="28"/>
              <w:lang w:val="en-GB"/>
            </w:rPr>
          </w:rPrChange>
        </w:rPr>
        <w:pPrChange w:id="719" w:author="Andrea Mafessoni" w:date="2017-10-13T18:49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E231F1" w:rsidRPr="001D0341" w:rsidRDefault="004C6578" w:rsidP="001D0341">
      <w:pPr>
        <w:pStyle w:val="Paragrafoelenco"/>
        <w:numPr>
          <w:ilvl w:val="0"/>
          <w:numId w:val="4"/>
        </w:numPr>
        <w:ind w:left="993" w:hanging="426"/>
        <w:rPr>
          <w:ins w:id="720" w:author="Daniele Moltisanti" w:date="2017-10-11T15:58:00Z"/>
          <w:rFonts w:cstheme="minorHAnsi"/>
          <w:b/>
          <w:sz w:val="24"/>
          <w:szCs w:val="24"/>
          <w:lang w:val="en-GB"/>
          <w:rPrChange w:id="721" w:author="Andrea Mafessoni" w:date="2017-10-13T18:50:00Z">
            <w:rPr>
              <w:ins w:id="722" w:author="Daniele Moltisanti" w:date="2017-10-11T15:58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723" w:author="Andrea Mafessoni" w:date="2017-10-13T18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724" w:author="Daniele Moltisanti" w:date="2017-10-11T14:19:00Z">
        <w:r w:rsidRPr="001D0341">
          <w:rPr>
            <w:rFonts w:cstheme="minorHAnsi"/>
            <w:b/>
            <w:sz w:val="24"/>
            <w:szCs w:val="24"/>
            <w:lang w:val="en-GB"/>
            <w:rPrChange w:id="725" w:author="Andrea Mafessoni" w:date="2017-10-13T18:50:00Z">
              <w:rPr>
                <w:sz w:val="28"/>
                <w:szCs w:val="28"/>
                <w:lang w:val="en-GB"/>
              </w:rPr>
            </w:rPrChange>
          </w:rPr>
          <w:t>[G</w:t>
        </w:r>
        <w:del w:id="726" w:author="Andrea Mafessoni" w:date="2017-10-13T19:20:00Z">
          <w:r w:rsidRPr="001D0341" w:rsidDel="002A047B">
            <w:rPr>
              <w:rFonts w:cstheme="minorHAnsi"/>
              <w:b/>
              <w:sz w:val="24"/>
              <w:szCs w:val="24"/>
              <w:lang w:val="en-GB"/>
              <w:rPrChange w:id="727" w:author="Andrea Mafessoni" w:date="2017-10-13T18:50:00Z">
                <w:rPr>
                  <w:sz w:val="20"/>
                  <w:szCs w:val="20"/>
                  <w:lang w:val="en-GB"/>
                </w:rPr>
              </w:rPrChange>
            </w:rPr>
            <w:delText>4</w:delText>
          </w:r>
        </w:del>
      </w:ins>
      <w:ins w:id="728" w:author="Andrea Mafessoni" w:date="2017-10-13T19:20:00Z">
        <w:r w:rsidR="002A047B">
          <w:rPr>
            <w:rFonts w:cstheme="minorHAnsi"/>
            <w:b/>
            <w:sz w:val="24"/>
            <w:szCs w:val="24"/>
            <w:lang w:val="en-GB"/>
          </w:rPr>
          <w:t>3</w:t>
        </w:r>
      </w:ins>
      <w:ins w:id="729" w:author="Daniele Moltisanti" w:date="2017-10-11T14:19:00Z">
        <w:r w:rsidRPr="001D0341">
          <w:rPr>
            <w:rFonts w:cstheme="minorHAnsi"/>
            <w:b/>
            <w:sz w:val="24"/>
            <w:szCs w:val="24"/>
            <w:lang w:val="en-GB"/>
            <w:rPrChange w:id="730" w:author="Andrea Mafessoni" w:date="2017-10-13T18:50:00Z">
              <w:rPr>
                <w:sz w:val="28"/>
                <w:szCs w:val="28"/>
                <w:lang w:val="en-GB"/>
              </w:rPr>
            </w:rPrChange>
          </w:rPr>
          <w:t xml:space="preserve">] </w:t>
        </w:r>
      </w:ins>
      <w:ins w:id="731" w:author="Daniele Moltisanti" w:date="2017-10-11T14:20:00Z">
        <w:r w:rsidRPr="001D0341">
          <w:rPr>
            <w:rFonts w:cstheme="minorHAnsi"/>
            <w:b/>
            <w:sz w:val="24"/>
            <w:szCs w:val="24"/>
            <w:lang w:val="en-GB"/>
            <w:rPrChange w:id="732" w:author="Andrea Mafessoni" w:date="2017-10-13T18:50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>Allow a</w:t>
        </w:r>
      </w:ins>
      <w:ins w:id="733" w:author="Andrea Mafessoni" w:date="2017-10-13T19:06:00Z">
        <w:r w:rsidR="008C5161">
          <w:rPr>
            <w:rFonts w:cstheme="minorHAnsi"/>
            <w:b/>
            <w:sz w:val="24"/>
            <w:szCs w:val="24"/>
            <w:lang w:val="en-GB"/>
          </w:rPr>
          <w:t>n</w:t>
        </w:r>
      </w:ins>
      <w:ins w:id="734" w:author="Andrea Mafessoni" w:date="2017-10-13T18:55:00Z">
        <w:r w:rsidR="008C5161">
          <w:rPr>
            <w:rFonts w:cstheme="minorHAnsi"/>
            <w:b/>
            <w:sz w:val="24"/>
            <w:szCs w:val="24"/>
            <w:lang w:val="en-GB"/>
          </w:rPr>
          <w:t xml:space="preserve"> </w:t>
        </w:r>
      </w:ins>
      <w:ins w:id="735" w:author="Daniele Moltisanti" w:date="2017-10-11T14:20:00Z">
        <w:del w:id="736" w:author="Andrea Mafessoni" w:date="2017-10-13T18:55:00Z">
          <w:r w:rsidRPr="001D0341" w:rsidDel="001D0341">
            <w:rPr>
              <w:rFonts w:cstheme="minorHAnsi"/>
              <w:b/>
              <w:sz w:val="24"/>
              <w:szCs w:val="24"/>
              <w:lang w:val="en-GB"/>
              <w:rPrChange w:id="737" w:author="Andrea Mafessoni" w:date="2017-10-13T18:50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n</w:delText>
          </w:r>
        </w:del>
        <w:del w:id="738" w:author="Andrea Mafessoni" w:date="2017-10-13T19:04:00Z">
          <w:r w:rsidRPr="001D0341" w:rsidDel="008C5161">
            <w:rPr>
              <w:rFonts w:cstheme="minorHAnsi"/>
              <w:b/>
              <w:sz w:val="24"/>
              <w:szCs w:val="24"/>
              <w:lang w:val="en-GB"/>
              <w:rPrChange w:id="739" w:author="Andrea Mafessoni" w:date="2017-10-13T18:50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 </w:delText>
          </w:r>
        </w:del>
        <w:r w:rsidRPr="001D0341">
          <w:rPr>
            <w:rFonts w:cstheme="minorHAnsi"/>
            <w:b/>
            <w:sz w:val="24"/>
            <w:szCs w:val="24"/>
            <w:lang w:val="en-GB"/>
            <w:rPrChange w:id="740" w:author="Andrea Mafessoni" w:date="2017-10-13T18:50:00Z">
              <w:rPr>
                <w:rFonts w:ascii="Adobe Garamond Pro Bold" w:hAnsi="Adobe Garamond Pro Bold"/>
                <w:sz w:val="28"/>
                <w:szCs w:val="28"/>
                <w:lang w:val="en-GB"/>
              </w:rPr>
            </w:rPrChange>
          </w:rPr>
          <w:t xml:space="preserve">User to </w:t>
        </w:r>
        <w:del w:id="741" w:author="Andrea Mafessoni" w:date="2017-10-13T18:56:00Z">
          <w:r w:rsidRPr="001D0341" w:rsidDel="001D0341">
            <w:rPr>
              <w:rFonts w:cstheme="minorHAnsi"/>
              <w:b/>
              <w:sz w:val="24"/>
              <w:szCs w:val="24"/>
              <w:lang w:val="en-GB"/>
              <w:rPrChange w:id="742" w:author="Andrea Mafessoni" w:date="2017-10-13T18:50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create an </w:delText>
          </w:r>
        </w:del>
      </w:ins>
      <w:ins w:id="743" w:author="Daniele Moltisanti" w:date="2017-10-11T15:30:00Z">
        <w:del w:id="744" w:author="Andrea Mafessoni" w:date="2017-10-13T18:56:00Z">
          <w:r w:rsidR="00F17267" w:rsidRPr="001D0341" w:rsidDel="001D0341">
            <w:rPr>
              <w:rFonts w:cstheme="minorHAnsi"/>
              <w:b/>
              <w:sz w:val="24"/>
              <w:szCs w:val="24"/>
              <w:lang w:val="en-GB"/>
              <w:rPrChange w:id="745" w:author="Andrea Mafessoni" w:date="2017-10-13T18:50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appointment</w:delText>
          </w:r>
        </w:del>
      </w:ins>
      <w:ins w:id="746" w:author="Andrea Mafessoni" w:date="2017-10-13T18:56:00Z">
        <w:r w:rsidR="001D0341">
          <w:rPr>
            <w:rFonts w:cstheme="minorHAnsi"/>
            <w:b/>
            <w:sz w:val="24"/>
            <w:szCs w:val="24"/>
            <w:lang w:val="en-GB"/>
          </w:rPr>
          <w:t>insert an appointment into his calendar.</w:t>
        </w:r>
      </w:ins>
    </w:p>
    <w:p w:rsidR="00902297" w:rsidRPr="00C71EB0" w:rsidRDefault="00902297">
      <w:pPr>
        <w:pStyle w:val="Paragrafoelenco"/>
        <w:numPr>
          <w:ilvl w:val="1"/>
          <w:numId w:val="4"/>
        </w:numPr>
        <w:rPr>
          <w:ins w:id="747" w:author="Daniele Moltisanti" w:date="2017-10-11T14:19:00Z"/>
          <w:rFonts w:cstheme="minorHAnsi"/>
          <w:sz w:val="24"/>
          <w:szCs w:val="24"/>
          <w:lang w:val="en-GB"/>
          <w:rPrChange w:id="748" w:author="Andrea Mafessoni" w:date="2017-10-13T18:39:00Z">
            <w:rPr>
              <w:ins w:id="749" w:author="Daniele Moltisanti" w:date="2017-10-11T14:19:00Z"/>
              <w:lang w:val="en-GB"/>
            </w:rPr>
          </w:rPrChange>
        </w:rPr>
        <w:pPrChange w:id="750" w:author="Daniele Moltisanti" w:date="2017-10-11T15:58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751" w:author="Daniele Moltisanti" w:date="2017-10-11T15:58:00Z">
        <w:r w:rsidRPr="00C71EB0">
          <w:rPr>
            <w:rFonts w:cstheme="minorHAnsi"/>
            <w:sz w:val="24"/>
            <w:szCs w:val="24"/>
            <w:lang w:val="en-GB"/>
            <w:rPrChange w:id="752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The system must </w:t>
        </w:r>
        <w:del w:id="753" w:author="Andrea Mafessoni" w:date="2017-10-13T19:48:00Z">
          <w:r w:rsidRPr="00C71EB0" w:rsidDel="00CC08A0">
            <w:rPr>
              <w:rFonts w:cstheme="minorHAnsi"/>
              <w:sz w:val="24"/>
              <w:szCs w:val="24"/>
              <w:lang w:val="en-GB"/>
              <w:rPrChange w:id="75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provide the user </w:delText>
          </w:r>
        </w:del>
      </w:ins>
      <w:ins w:id="755" w:author="Daniele Moltisanti" w:date="2017-10-11T16:00:00Z">
        <w:del w:id="756" w:author="Andrea Mafessoni" w:date="2017-10-13T19:48:00Z">
          <w:r w:rsidRPr="00C71EB0" w:rsidDel="00CC08A0">
            <w:rPr>
              <w:rFonts w:cstheme="minorHAnsi"/>
              <w:sz w:val="24"/>
              <w:szCs w:val="24"/>
              <w:lang w:val="en-GB"/>
              <w:rPrChange w:id="75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with </w:delText>
          </w:r>
        </w:del>
      </w:ins>
      <w:ins w:id="758" w:author="Daniele Moltisanti" w:date="2017-10-11T15:58:00Z">
        <w:del w:id="759" w:author="Andrea Mafessoni" w:date="2017-10-13T19:48:00Z">
          <w:r w:rsidRPr="00C71EB0" w:rsidDel="00CC08A0">
            <w:rPr>
              <w:rFonts w:cstheme="minorHAnsi"/>
              <w:sz w:val="24"/>
              <w:szCs w:val="24"/>
              <w:lang w:val="en-GB"/>
              <w:rPrChange w:id="76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an overview of his calendar and the user must be able to </w:delText>
          </w:r>
        </w:del>
      </w:ins>
      <w:ins w:id="761" w:author="Daniele Moltisanti" w:date="2017-10-11T16:02:00Z">
        <w:del w:id="762" w:author="Andrea Mafessoni" w:date="2017-10-13T18:56:00Z">
          <w:r w:rsidRPr="00C71EB0" w:rsidDel="001D0341">
            <w:rPr>
              <w:rFonts w:cstheme="minorHAnsi"/>
              <w:sz w:val="24"/>
              <w:szCs w:val="24"/>
              <w:lang w:val="en-GB"/>
              <w:rPrChange w:id="76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select</w:delText>
          </w:r>
        </w:del>
      </w:ins>
      <w:ins w:id="764" w:author="Daniele Moltisanti" w:date="2017-10-11T15:58:00Z">
        <w:del w:id="765" w:author="Andrea Mafessoni" w:date="2017-10-13T19:48:00Z">
          <w:r w:rsidRPr="00C71EB0" w:rsidDel="00CC08A0">
            <w:rPr>
              <w:rFonts w:cstheme="minorHAnsi"/>
              <w:sz w:val="24"/>
              <w:szCs w:val="24"/>
              <w:lang w:val="en-GB"/>
              <w:rPrChange w:id="76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a </w:delText>
          </w:r>
        </w:del>
      </w:ins>
      <w:ins w:id="767" w:author="Daniele Moltisanti" w:date="2017-10-11T16:01:00Z">
        <w:del w:id="768" w:author="Andrea Mafessoni" w:date="2017-10-13T19:48:00Z">
          <w:r w:rsidRPr="00C71EB0" w:rsidDel="00CC08A0">
            <w:rPr>
              <w:rFonts w:cstheme="minorHAnsi"/>
              <w:sz w:val="24"/>
              <w:szCs w:val="24"/>
              <w:lang w:val="en-GB"/>
              <w:rPrChange w:id="76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specific </w:delText>
          </w:r>
        </w:del>
      </w:ins>
      <w:ins w:id="770" w:author="Daniele Moltisanti" w:date="2017-10-11T15:58:00Z">
        <w:del w:id="771" w:author="Andrea Mafessoni" w:date="2017-10-13T19:48:00Z">
          <w:r w:rsidRPr="00C71EB0" w:rsidDel="00CC08A0">
            <w:rPr>
              <w:rFonts w:cstheme="minorHAnsi"/>
              <w:sz w:val="24"/>
              <w:szCs w:val="24"/>
              <w:lang w:val="en-GB"/>
              <w:rPrChange w:id="77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day</w:delText>
          </w:r>
        </w:del>
      </w:ins>
      <w:ins w:id="773" w:author="Daniele Moltisanti" w:date="2017-10-11T16:01:00Z">
        <w:del w:id="774" w:author="Andrea Mafessoni" w:date="2017-10-13T19:48:00Z">
          <w:r w:rsidRPr="00C71EB0" w:rsidDel="00CC08A0">
            <w:rPr>
              <w:rFonts w:cstheme="minorHAnsi"/>
              <w:sz w:val="24"/>
              <w:szCs w:val="24"/>
              <w:lang w:val="en-GB"/>
              <w:rPrChange w:id="77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.</w:delText>
          </w:r>
        </w:del>
      </w:ins>
      <w:ins w:id="776" w:author="Andrea Mafessoni" w:date="2017-10-13T19:48:00Z">
        <w:r w:rsidR="00CC08A0">
          <w:rPr>
            <w:rFonts w:cstheme="minorHAnsi"/>
            <w:sz w:val="24"/>
            <w:szCs w:val="24"/>
            <w:lang w:val="en-GB"/>
          </w:rPr>
          <w:t>be able to pick a chosen day from the overview of his calendar.</w:t>
        </w:r>
      </w:ins>
    </w:p>
    <w:p w:rsidR="004C6578" w:rsidRPr="00C71EB0" w:rsidRDefault="00C14ABD">
      <w:pPr>
        <w:pStyle w:val="Paragrafoelenco"/>
        <w:numPr>
          <w:ilvl w:val="1"/>
          <w:numId w:val="4"/>
        </w:numPr>
        <w:rPr>
          <w:ins w:id="777" w:author="Daniele Moltisanti" w:date="2017-10-11T16:02:00Z"/>
          <w:rFonts w:cstheme="minorHAnsi"/>
          <w:color w:val="FF0000"/>
          <w:sz w:val="24"/>
          <w:szCs w:val="24"/>
          <w:lang w:val="en-GB"/>
          <w:rPrChange w:id="778" w:author="Andrea Mafessoni" w:date="2017-10-13T18:39:00Z">
            <w:rPr>
              <w:ins w:id="779" w:author="Daniele Moltisanti" w:date="2017-10-11T16:02:00Z"/>
              <w:sz w:val="28"/>
              <w:szCs w:val="28"/>
              <w:lang w:val="en-GB"/>
            </w:rPr>
          </w:rPrChange>
        </w:rPr>
        <w:pPrChange w:id="780" w:author="Daniele Moltisanti" w:date="2017-10-11T15:4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81" w:author="Daniele Moltisanti" w:date="2017-10-11T15:40:00Z">
        <w:r w:rsidRPr="00C71EB0">
          <w:rPr>
            <w:rFonts w:cstheme="minorHAnsi"/>
            <w:sz w:val="24"/>
            <w:szCs w:val="24"/>
            <w:lang w:val="en-GB"/>
            <w:rPrChange w:id="782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The </w:t>
        </w:r>
      </w:ins>
      <w:ins w:id="783" w:author="Daniele Moltisanti" w:date="2017-10-11T15:50:00Z">
        <w:del w:id="784" w:author="Andrea Mafessoni" w:date="2017-10-13T18:57:00Z">
          <w:r w:rsidR="00E231F1" w:rsidRPr="00C71EB0" w:rsidDel="001D0341">
            <w:rPr>
              <w:rFonts w:cstheme="minorHAnsi"/>
              <w:sz w:val="24"/>
              <w:szCs w:val="24"/>
              <w:lang w:val="en-GB"/>
              <w:rPrChange w:id="78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user must</w:delText>
          </w:r>
          <w:r w:rsidR="00902297" w:rsidRPr="00C71EB0" w:rsidDel="001D0341">
            <w:rPr>
              <w:rFonts w:cstheme="minorHAnsi"/>
              <w:sz w:val="24"/>
              <w:szCs w:val="24"/>
              <w:lang w:val="en-GB"/>
              <w:rPrChange w:id="786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be able to provide</w:delText>
          </w:r>
        </w:del>
      </w:ins>
      <w:ins w:id="787" w:author="Andrea Mafessoni" w:date="2017-10-13T18:57:00Z">
        <w:r w:rsidR="001D0341">
          <w:rPr>
            <w:rFonts w:cstheme="minorHAnsi"/>
            <w:sz w:val="24"/>
            <w:szCs w:val="24"/>
            <w:lang w:val="en-GB"/>
          </w:rPr>
          <w:t>system must ask the user to provide</w:t>
        </w:r>
      </w:ins>
      <w:ins w:id="788" w:author="Daniele Moltisanti" w:date="2017-10-11T15:50:00Z">
        <w:r w:rsidR="00902297" w:rsidRPr="00C71EB0">
          <w:rPr>
            <w:rFonts w:cstheme="minorHAnsi"/>
            <w:sz w:val="24"/>
            <w:szCs w:val="24"/>
            <w:lang w:val="en-GB"/>
            <w:rPrChange w:id="789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</w:t>
        </w:r>
        <w:del w:id="790" w:author="Andrea Mafessoni" w:date="2017-10-13T18:58:00Z">
          <w:r w:rsidR="00902297" w:rsidRPr="00C71EB0" w:rsidDel="008C5161">
            <w:rPr>
              <w:rFonts w:cstheme="minorHAnsi"/>
              <w:sz w:val="24"/>
              <w:szCs w:val="24"/>
              <w:lang w:val="en-GB"/>
              <w:rPrChange w:id="79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place and </w:delText>
          </w:r>
          <w:r w:rsidR="00E231F1" w:rsidRPr="00C71EB0" w:rsidDel="008C5161">
            <w:rPr>
              <w:rFonts w:cstheme="minorHAnsi"/>
              <w:sz w:val="24"/>
              <w:szCs w:val="24"/>
              <w:lang w:val="en-GB"/>
              <w:rPrChange w:id="79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time of the appointment.</w:delText>
          </w:r>
        </w:del>
      </w:ins>
      <w:ins w:id="793" w:author="Andrea Mafessoni" w:date="2017-10-13T18:58:00Z">
        <w:r w:rsidR="008C5161">
          <w:rPr>
            <w:rFonts w:cstheme="minorHAnsi"/>
            <w:sz w:val="24"/>
            <w:szCs w:val="24"/>
            <w:lang w:val="en-GB"/>
          </w:rPr>
          <w:t>all information needed for the creation of a new appointment, such as place and time of start and overall duration.</w:t>
        </w:r>
      </w:ins>
    </w:p>
    <w:p w:rsidR="00902297" w:rsidRPr="00C71EB0" w:rsidRDefault="00902297">
      <w:pPr>
        <w:pStyle w:val="Paragrafoelenco"/>
        <w:numPr>
          <w:ilvl w:val="1"/>
          <w:numId w:val="4"/>
        </w:numPr>
        <w:rPr>
          <w:ins w:id="794" w:author="Daniele Moltisanti" w:date="2017-10-11T15:40:00Z"/>
          <w:rFonts w:cstheme="minorHAnsi"/>
          <w:color w:val="FF0000"/>
          <w:sz w:val="24"/>
          <w:szCs w:val="24"/>
          <w:lang w:val="en-GB"/>
          <w:rPrChange w:id="795" w:author="Andrea Mafessoni" w:date="2017-10-13T18:39:00Z">
            <w:rPr>
              <w:ins w:id="796" w:author="Daniele Moltisanti" w:date="2017-10-11T15:40:00Z"/>
              <w:sz w:val="28"/>
              <w:szCs w:val="28"/>
              <w:lang w:val="en-GB"/>
            </w:rPr>
          </w:rPrChange>
        </w:rPr>
        <w:pPrChange w:id="797" w:author="Daniele Moltisanti" w:date="2017-10-11T15:4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98" w:author="Daniele Moltisanti" w:date="2017-10-11T16:02:00Z">
        <w:r w:rsidRPr="00C71EB0">
          <w:rPr>
            <w:rFonts w:cstheme="minorHAnsi"/>
            <w:sz w:val="24"/>
            <w:szCs w:val="24"/>
            <w:lang w:val="en-GB"/>
            <w:rPrChange w:id="799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The system must check </w:t>
        </w:r>
      </w:ins>
      <w:ins w:id="800" w:author="Daniele Moltisanti" w:date="2017-10-11T16:04:00Z">
        <w:r w:rsidRPr="00C71EB0">
          <w:rPr>
            <w:rFonts w:cstheme="minorHAnsi"/>
            <w:sz w:val="24"/>
            <w:szCs w:val="24"/>
            <w:lang w:val="en-GB"/>
            <w:rPrChange w:id="801" w:author="Andrea Mafessoni" w:date="2017-10-13T18:39:00Z">
              <w:rPr>
                <w:sz w:val="28"/>
                <w:szCs w:val="28"/>
                <w:lang w:val="en-GB"/>
              </w:rPr>
            </w:rPrChange>
          </w:rPr>
          <w:t>that</w:t>
        </w:r>
      </w:ins>
      <w:ins w:id="802" w:author="Daniele Moltisanti" w:date="2017-10-11T16:02:00Z">
        <w:r w:rsidRPr="00C71EB0">
          <w:rPr>
            <w:rFonts w:cstheme="minorHAnsi"/>
            <w:sz w:val="24"/>
            <w:szCs w:val="24"/>
            <w:lang w:val="en-GB"/>
            <w:rPrChange w:id="803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all </w:t>
        </w:r>
      </w:ins>
      <w:ins w:id="804" w:author="Daniele Moltisanti" w:date="2017-10-11T16:04:00Z">
        <w:r w:rsidRPr="00C71EB0">
          <w:rPr>
            <w:rFonts w:cstheme="minorHAnsi"/>
            <w:sz w:val="24"/>
            <w:szCs w:val="24"/>
            <w:lang w:val="en-GB"/>
            <w:rPrChange w:id="805" w:author="Andrea Mafessoni" w:date="2017-10-13T18:39:00Z">
              <w:rPr>
                <w:sz w:val="28"/>
                <w:szCs w:val="28"/>
                <w:lang w:val="en-GB"/>
              </w:rPr>
            </w:rPrChange>
          </w:rPr>
          <w:t>required</w:t>
        </w:r>
      </w:ins>
      <w:ins w:id="806" w:author="Daniele Moltisanti" w:date="2017-10-11T16:02:00Z">
        <w:r w:rsidRPr="00C71EB0">
          <w:rPr>
            <w:rFonts w:cstheme="minorHAnsi"/>
            <w:sz w:val="24"/>
            <w:szCs w:val="24"/>
            <w:lang w:val="en-GB"/>
            <w:rPrChange w:id="807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fields are </w:t>
        </w:r>
      </w:ins>
      <w:ins w:id="808" w:author="Daniele Moltisanti" w:date="2017-10-11T16:03:00Z">
        <w:r w:rsidRPr="00C71EB0">
          <w:rPr>
            <w:rFonts w:cstheme="minorHAnsi"/>
            <w:sz w:val="24"/>
            <w:szCs w:val="24"/>
            <w:lang w:val="en-GB"/>
            <w:rPrChange w:id="809" w:author="Andrea Mafessoni" w:date="2017-10-13T18:39:00Z">
              <w:rPr>
                <w:sz w:val="28"/>
                <w:szCs w:val="28"/>
                <w:lang w:val="en-GB"/>
              </w:rPr>
            </w:rPrChange>
          </w:rPr>
          <w:t>filled</w:t>
        </w:r>
      </w:ins>
      <w:ins w:id="810" w:author="Daniele Moltisanti" w:date="2017-10-11T16:04:00Z">
        <w:r w:rsidRPr="00C71EB0">
          <w:rPr>
            <w:rFonts w:cstheme="minorHAnsi"/>
            <w:sz w:val="24"/>
            <w:szCs w:val="24"/>
            <w:lang w:val="en-GB"/>
            <w:rPrChange w:id="811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out</w:t>
        </w:r>
      </w:ins>
      <w:ins w:id="812" w:author="Daniele Moltisanti" w:date="2017-10-11T16:03:00Z">
        <w:r w:rsidRPr="00C71EB0">
          <w:rPr>
            <w:rFonts w:cstheme="minorHAnsi"/>
            <w:sz w:val="24"/>
            <w:szCs w:val="24"/>
            <w:lang w:val="en-GB"/>
            <w:rPrChange w:id="813" w:author="Andrea Mafessoni" w:date="2017-10-13T18:39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E231F1" w:rsidRDefault="00E231F1">
      <w:pPr>
        <w:pStyle w:val="Paragrafoelenco"/>
        <w:numPr>
          <w:ilvl w:val="1"/>
          <w:numId w:val="4"/>
        </w:numPr>
        <w:rPr>
          <w:ins w:id="814" w:author="Andrea Mafessoni" w:date="2017-10-13T19:01:00Z"/>
          <w:rFonts w:cstheme="minorHAnsi"/>
          <w:sz w:val="24"/>
          <w:szCs w:val="24"/>
          <w:lang w:val="en-GB"/>
        </w:rPr>
        <w:pPrChange w:id="815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816" w:author="Daniele Moltisanti" w:date="2017-10-11T15:55:00Z">
        <w:r w:rsidRPr="00C71EB0">
          <w:rPr>
            <w:rFonts w:cstheme="minorHAnsi"/>
            <w:sz w:val="24"/>
            <w:szCs w:val="24"/>
            <w:lang w:val="en-GB"/>
            <w:rPrChange w:id="817" w:author="Andrea Mafessoni" w:date="2017-10-13T18:39:00Z">
              <w:rPr>
                <w:color w:val="FF0000"/>
                <w:sz w:val="28"/>
                <w:szCs w:val="28"/>
                <w:lang w:val="en-GB"/>
              </w:rPr>
            </w:rPrChange>
          </w:rPr>
          <w:t>The</w:t>
        </w:r>
        <w:r w:rsidRPr="00C71EB0">
          <w:rPr>
            <w:rFonts w:cstheme="minorHAnsi"/>
            <w:sz w:val="24"/>
            <w:szCs w:val="24"/>
            <w:lang w:val="en-GB"/>
            <w:rPrChange w:id="818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system must </w:t>
        </w:r>
      </w:ins>
      <w:ins w:id="819" w:author="Daniele Moltisanti" w:date="2017-10-11T15:56:00Z">
        <w:r w:rsidRPr="00C71EB0">
          <w:rPr>
            <w:rFonts w:cstheme="minorHAnsi"/>
            <w:sz w:val="24"/>
            <w:szCs w:val="24"/>
            <w:lang w:val="en-GB"/>
            <w:rPrChange w:id="820" w:author="Andrea Mafessoni" w:date="2017-10-13T18:39:00Z">
              <w:rPr>
                <w:sz w:val="28"/>
                <w:szCs w:val="28"/>
                <w:lang w:val="en-GB"/>
              </w:rPr>
            </w:rPrChange>
          </w:rPr>
          <w:t>check if the appointment overlap</w:t>
        </w:r>
      </w:ins>
      <w:ins w:id="821" w:author="Andrea Mafessoni" w:date="2017-10-13T19:06:00Z">
        <w:r w:rsidR="008C5161">
          <w:rPr>
            <w:rFonts w:cstheme="minorHAnsi"/>
            <w:sz w:val="24"/>
            <w:szCs w:val="24"/>
            <w:lang w:val="en-GB"/>
          </w:rPr>
          <w:t>s</w:t>
        </w:r>
      </w:ins>
      <w:ins w:id="822" w:author="Daniele Moltisanti" w:date="2017-10-11T15:56:00Z">
        <w:r w:rsidRPr="00C71EB0">
          <w:rPr>
            <w:rFonts w:cstheme="minorHAnsi"/>
            <w:sz w:val="24"/>
            <w:szCs w:val="24"/>
            <w:lang w:val="en-GB"/>
            <w:rPrChange w:id="823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with other</w:t>
        </w:r>
        <w:r w:rsidR="00902297" w:rsidRPr="00C71EB0">
          <w:rPr>
            <w:rFonts w:cstheme="minorHAnsi"/>
            <w:sz w:val="24"/>
            <w:szCs w:val="24"/>
            <w:lang w:val="en-GB"/>
            <w:rPrChange w:id="824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 events and must </w:t>
        </w:r>
      </w:ins>
      <w:ins w:id="825" w:author="Daniele Moltisanti" w:date="2017-10-11T16:08:00Z">
        <w:r w:rsidR="0052502B" w:rsidRPr="00C71EB0">
          <w:rPr>
            <w:rFonts w:cstheme="minorHAnsi"/>
            <w:sz w:val="24"/>
            <w:szCs w:val="24"/>
            <w:lang w:val="en-GB"/>
            <w:rPrChange w:id="826" w:author="Andrea Mafessoni" w:date="2017-10-13T18:39:00Z">
              <w:rPr>
                <w:sz w:val="28"/>
                <w:szCs w:val="28"/>
                <w:lang w:val="en-GB"/>
              </w:rPr>
            </w:rPrChange>
          </w:rPr>
          <w:t xml:space="preserve">eventually </w:t>
        </w:r>
      </w:ins>
      <w:ins w:id="827" w:author="Daniele Moltisanti" w:date="2017-10-11T15:56:00Z">
        <w:r w:rsidR="00902297" w:rsidRPr="00C71EB0">
          <w:rPr>
            <w:rFonts w:cstheme="minorHAnsi"/>
            <w:sz w:val="24"/>
            <w:szCs w:val="24"/>
            <w:lang w:val="en-GB"/>
            <w:rPrChange w:id="828" w:author="Andrea Mafessoni" w:date="2017-10-13T18:39:00Z">
              <w:rPr>
                <w:sz w:val="28"/>
                <w:szCs w:val="28"/>
                <w:lang w:val="en-GB"/>
              </w:rPr>
            </w:rPrChange>
          </w:rPr>
          <w:t>notify it to the user</w:t>
        </w:r>
      </w:ins>
      <w:ins w:id="829" w:author="Daniele Moltisanti" w:date="2017-10-11T15:57:00Z">
        <w:r w:rsidRPr="00C71EB0">
          <w:rPr>
            <w:rFonts w:cstheme="minorHAnsi"/>
            <w:sz w:val="24"/>
            <w:szCs w:val="24"/>
            <w:lang w:val="en-GB"/>
            <w:rPrChange w:id="830" w:author="Andrea Mafessoni" w:date="2017-10-13T18:39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8C5161" w:rsidRDefault="008C5161">
      <w:pPr>
        <w:pStyle w:val="Paragrafoelenco"/>
        <w:numPr>
          <w:ilvl w:val="1"/>
          <w:numId w:val="4"/>
        </w:numPr>
        <w:rPr>
          <w:ins w:id="831" w:author="Andrea Mafessoni" w:date="2017-10-13T19:01:00Z"/>
          <w:rFonts w:cstheme="minorHAnsi"/>
          <w:sz w:val="24"/>
          <w:szCs w:val="24"/>
          <w:lang w:val="en-GB"/>
        </w:rPr>
        <w:pPrChange w:id="832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833" w:author="Andrea Mafessoni" w:date="2017-10-13T19:01:00Z">
        <w:r>
          <w:rPr>
            <w:rFonts w:cstheme="minorHAnsi"/>
            <w:sz w:val="24"/>
            <w:szCs w:val="24"/>
            <w:lang w:val="en-GB"/>
          </w:rPr>
          <w:t>The user must confirm the creation.</w:t>
        </w:r>
      </w:ins>
    </w:p>
    <w:p w:rsidR="008C5161" w:rsidRDefault="008C5161">
      <w:pPr>
        <w:pStyle w:val="Paragrafoelenco"/>
        <w:numPr>
          <w:ilvl w:val="1"/>
          <w:numId w:val="4"/>
        </w:numPr>
        <w:rPr>
          <w:ins w:id="834" w:author="Andrea Mafessoni" w:date="2017-10-13T19:02:00Z"/>
          <w:rFonts w:cstheme="minorHAnsi"/>
          <w:sz w:val="24"/>
          <w:szCs w:val="24"/>
          <w:lang w:val="en-GB"/>
        </w:rPr>
        <w:pPrChange w:id="835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836" w:author="Andrea Mafessoni" w:date="2017-10-13T19:01:00Z">
        <w:r>
          <w:rPr>
            <w:rFonts w:cstheme="minorHAnsi"/>
            <w:sz w:val="24"/>
            <w:szCs w:val="24"/>
            <w:lang w:val="en-GB"/>
          </w:rPr>
          <w:t>The system must save the new appointment in memory and the calendar must be updated.</w:t>
        </w:r>
      </w:ins>
    </w:p>
    <w:p w:rsidR="008C5161" w:rsidRPr="00BF2E47" w:rsidRDefault="008C5161" w:rsidP="008C5161">
      <w:pPr>
        <w:pStyle w:val="Paragrafoelenco"/>
        <w:numPr>
          <w:ilvl w:val="0"/>
          <w:numId w:val="4"/>
        </w:numPr>
        <w:ind w:left="993" w:hanging="426"/>
        <w:rPr>
          <w:ins w:id="837" w:author="Andrea Mafessoni" w:date="2017-10-13T19:04:00Z"/>
          <w:rFonts w:cstheme="minorHAnsi"/>
          <w:b/>
          <w:sz w:val="24"/>
          <w:szCs w:val="24"/>
          <w:lang w:val="en-GB"/>
        </w:rPr>
      </w:pPr>
      <w:ins w:id="838" w:author="Andrea Mafessoni" w:date="2017-10-13T19:04:00Z">
        <w:r w:rsidRPr="00BF2E47">
          <w:rPr>
            <w:rFonts w:cstheme="minorHAnsi"/>
            <w:b/>
            <w:sz w:val="24"/>
            <w:szCs w:val="24"/>
            <w:lang w:val="en-GB"/>
          </w:rPr>
          <w:t xml:space="preserve">[G4] Allow </w:t>
        </w:r>
      </w:ins>
      <w:ins w:id="839" w:author="Andrea Mafessoni" w:date="2017-10-13T19:05:00Z">
        <w:r w:rsidRPr="00BF2E47">
          <w:rPr>
            <w:rFonts w:cstheme="minorHAnsi"/>
            <w:b/>
            <w:sz w:val="24"/>
            <w:szCs w:val="24"/>
            <w:lang w:val="en-GB"/>
          </w:rPr>
          <w:t>a</w:t>
        </w:r>
      </w:ins>
      <w:ins w:id="840" w:author="Andrea Mafessoni" w:date="2017-10-13T19:06:00Z">
        <w:r>
          <w:rPr>
            <w:rFonts w:cstheme="minorHAnsi"/>
            <w:b/>
            <w:sz w:val="24"/>
            <w:szCs w:val="24"/>
            <w:lang w:val="en-GB"/>
          </w:rPr>
          <w:t>n</w:t>
        </w:r>
      </w:ins>
      <w:ins w:id="841" w:author="Andrea Mafessoni" w:date="2017-10-13T19:04:00Z">
        <w:r>
          <w:rPr>
            <w:rFonts w:cstheme="minorHAnsi"/>
            <w:b/>
            <w:sz w:val="24"/>
            <w:szCs w:val="24"/>
            <w:lang w:val="en-GB"/>
          </w:rPr>
          <w:t xml:space="preserve"> 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  <w:r>
          <w:rPr>
            <w:rFonts w:cstheme="minorHAnsi"/>
            <w:b/>
            <w:sz w:val="24"/>
            <w:szCs w:val="24"/>
            <w:lang w:val="en-GB"/>
          </w:rPr>
          <w:t>delete</w:t>
        </w:r>
        <w:r>
          <w:rPr>
            <w:rFonts w:cstheme="minorHAnsi"/>
            <w:b/>
            <w:sz w:val="24"/>
            <w:szCs w:val="24"/>
            <w:lang w:val="en-GB"/>
          </w:rPr>
          <w:t xml:space="preserve"> an </w:t>
        </w:r>
        <w:r>
          <w:rPr>
            <w:rFonts w:cstheme="minorHAnsi"/>
            <w:b/>
            <w:sz w:val="24"/>
            <w:szCs w:val="24"/>
            <w:lang w:val="en-GB"/>
          </w:rPr>
          <w:t xml:space="preserve">existing </w:t>
        </w:r>
        <w:r>
          <w:rPr>
            <w:rFonts w:cstheme="minorHAnsi"/>
            <w:b/>
            <w:sz w:val="24"/>
            <w:szCs w:val="24"/>
            <w:lang w:val="en-GB"/>
          </w:rPr>
          <w:t xml:space="preserve">appointment </w:t>
        </w:r>
        <w:r>
          <w:rPr>
            <w:rFonts w:cstheme="minorHAnsi"/>
            <w:b/>
            <w:sz w:val="24"/>
            <w:szCs w:val="24"/>
            <w:lang w:val="en-GB"/>
          </w:rPr>
          <w:t>from</w:t>
        </w:r>
        <w:r>
          <w:rPr>
            <w:rFonts w:cstheme="minorHAnsi"/>
            <w:b/>
            <w:sz w:val="24"/>
            <w:szCs w:val="24"/>
            <w:lang w:val="en-GB"/>
          </w:rPr>
          <w:t xml:space="preserve"> his calendar.</w:t>
        </w:r>
      </w:ins>
    </w:p>
    <w:p w:rsidR="008C5161" w:rsidRPr="00726A32" w:rsidRDefault="008C5161" w:rsidP="00726A32">
      <w:pPr>
        <w:pStyle w:val="Paragrafoelenco"/>
        <w:numPr>
          <w:ilvl w:val="1"/>
          <w:numId w:val="4"/>
        </w:numPr>
        <w:rPr>
          <w:ins w:id="842" w:author="Andrea Mafessoni" w:date="2017-10-13T19:06:00Z"/>
          <w:rFonts w:cstheme="minorHAnsi"/>
          <w:sz w:val="24"/>
          <w:szCs w:val="24"/>
          <w:lang w:val="en-GB"/>
          <w:rPrChange w:id="843" w:author="Andrea Mafessoni" w:date="2017-10-13T19:48:00Z">
            <w:rPr>
              <w:ins w:id="844" w:author="Andrea Mafessoni" w:date="2017-10-13T19:06:00Z"/>
              <w:lang w:val="en-GB"/>
            </w:rPr>
          </w:rPrChange>
        </w:rPr>
        <w:pPrChange w:id="845" w:author="Andrea Mafessoni" w:date="2017-10-13T19:48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846" w:author="Andrea Mafessoni" w:date="2017-10-13T19:06:00Z">
        <w:r w:rsidRPr="00BF2E47">
          <w:rPr>
            <w:rFonts w:cstheme="minorHAnsi"/>
            <w:sz w:val="24"/>
            <w:szCs w:val="24"/>
            <w:lang w:val="en-GB"/>
          </w:rPr>
          <w:t xml:space="preserve">The </w:t>
        </w:r>
      </w:ins>
      <w:ins w:id="847" w:author="Andrea Mafessoni" w:date="2017-10-13T19:47:00Z">
        <w:r w:rsidR="00726A32">
          <w:rPr>
            <w:rFonts w:cstheme="minorHAnsi"/>
            <w:sz w:val="24"/>
            <w:szCs w:val="24"/>
            <w:lang w:val="en-GB"/>
          </w:rPr>
          <w:t>user must be able to select a</w:t>
        </w:r>
      </w:ins>
      <w:ins w:id="848" w:author="Andrea Mafessoni" w:date="2017-10-13T19:48:00Z">
        <w:r w:rsidR="00726A32">
          <w:rPr>
            <w:rFonts w:cstheme="minorHAnsi"/>
            <w:sz w:val="24"/>
            <w:szCs w:val="24"/>
            <w:lang w:val="en-GB"/>
          </w:rPr>
          <w:t xml:space="preserve"> specific</w:t>
        </w:r>
      </w:ins>
      <w:ins w:id="849" w:author="Andrea Mafessoni" w:date="2017-10-13T19:47:00Z">
        <w:r w:rsidR="00726A32">
          <w:rPr>
            <w:rFonts w:cstheme="minorHAnsi"/>
            <w:sz w:val="24"/>
            <w:szCs w:val="24"/>
            <w:lang w:val="en-GB"/>
          </w:rPr>
          <w:t xml:space="preserve"> appointment in his calendar.</w:t>
        </w:r>
      </w:ins>
    </w:p>
    <w:p w:rsidR="008C5161" w:rsidRPr="008C5161" w:rsidRDefault="008C5161" w:rsidP="008C5161">
      <w:pPr>
        <w:pStyle w:val="Paragrafoelenco"/>
        <w:numPr>
          <w:ilvl w:val="1"/>
          <w:numId w:val="4"/>
        </w:numPr>
        <w:rPr>
          <w:ins w:id="850" w:author="Andrea Mafessoni" w:date="2017-10-13T19:05:00Z"/>
          <w:rFonts w:cstheme="minorHAnsi"/>
          <w:sz w:val="24"/>
          <w:szCs w:val="24"/>
          <w:lang w:val="en-GB"/>
        </w:rPr>
      </w:pPr>
      <w:ins w:id="851" w:author="Andrea Mafessoni" w:date="2017-10-13T19:05:00Z">
        <w:r w:rsidRPr="008C5161">
          <w:rPr>
            <w:rFonts w:cstheme="minorHAnsi"/>
            <w:sz w:val="24"/>
            <w:szCs w:val="24"/>
            <w:lang w:val="en-GB"/>
          </w:rPr>
          <w:t xml:space="preserve">The user must be able to select </w:t>
        </w:r>
      </w:ins>
      <w:ins w:id="852" w:author="Andrea Mafessoni" w:date="2017-10-13T19:07:00Z">
        <w:r w:rsidR="00605E88">
          <w:rPr>
            <w:rFonts w:cstheme="minorHAnsi"/>
            <w:sz w:val="24"/>
            <w:szCs w:val="24"/>
            <w:lang w:val="en-GB"/>
          </w:rPr>
          <w:t>the option of deleting the appointment.</w:t>
        </w:r>
      </w:ins>
    </w:p>
    <w:p w:rsidR="008C5161" w:rsidRPr="008C5161" w:rsidRDefault="008C5161" w:rsidP="008C5161">
      <w:pPr>
        <w:pStyle w:val="Paragrafoelenco"/>
        <w:numPr>
          <w:ilvl w:val="1"/>
          <w:numId w:val="4"/>
        </w:numPr>
        <w:rPr>
          <w:ins w:id="853" w:author="Andrea Mafessoni" w:date="2017-10-13T19:05:00Z"/>
          <w:rFonts w:cstheme="minorHAnsi"/>
          <w:sz w:val="24"/>
          <w:szCs w:val="24"/>
          <w:lang w:val="en-GB"/>
        </w:rPr>
      </w:pPr>
      <w:ins w:id="854" w:author="Andrea Mafessoni" w:date="2017-10-13T19:05:00Z">
        <w:r w:rsidRPr="008C5161">
          <w:rPr>
            <w:rFonts w:cstheme="minorHAnsi"/>
            <w:sz w:val="24"/>
            <w:szCs w:val="24"/>
            <w:lang w:val="en-GB"/>
          </w:rPr>
          <w:t>The user must confirm the deletion.</w:t>
        </w:r>
      </w:ins>
    </w:p>
    <w:p w:rsidR="008C5161" w:rsidRPr="008C5161" w:rsidRDefault="008C5161" w:rsidP="008C5161">
      <w:pPr>
        <w:pStyle w:val="Paragrafoelenco"/>
        <w:numPr>
          <w:ilvl w:val="1"/>
          <w:numId w:val="4"/>
        </w:numPr>
        <w:rPr>
          <w:ins w:id="855" w:author="Andrea Mafessoni" w:date="2017-10-13T19:05:00Z"/>
          <w:rFonts w:cstheme="minorHAnsi"/>
          <w:sz w:val="24"/>
          <w:szCs w:val="24"/>
          <w:lang w:val="en-GB"/>
        </w:rPr>
      </w:pPr>
      <w:ins w:id="856" w:author="Andrea Mafessoni" w:date="2017-10-13T19:05:00Z">
        <w:r w:rsidRPr="008C5161">
          <w:rPr>
            <w:rFonts w:cstheme="minorHAnsi"/>
            <w:sz w:val="24"/>
            <w:szCs w:val="24"/>
            <w:lang w:val="en-GB"/>
          </w:rPr>
          <w:t>The system must remove the selected appointment from the memory and cancel every alert related to it.</w:t>
        </w:r>
      </w:ins>
    </w:p>
    <w:p w:rsidR="008C5161" w:rsidRDefault="008C5161" w:rsidP="008C5161">
      <w:pPr>
        <w:pStyle w:val="Paragrafoelenco"/>
        <w:numPr>
          <w:ilvl w:val="1"/>
          <w:numId w:val="4"/>
        </w:numPr>
        <w:rPr>
          <w:ins w:id="857" w:author="Andrea Mafessoni" w:date="2017-10-13T19:07:00Z"/>
          <w:rFonts w:cstheme="minorHAnsi"/>
          <w:sz w:val="24"/>
          <w:szCs w:val="24"/>
          <w:lang w:val="en-GB"/>
        </w:rPr>
      </w:pPr>
      <w:ins w:id="858" w:author="Andrea Mafessoni" w:date="2017-10-13T19:05:00Z">
        <w:r w:rsidRPr="008C5161">
          <w:rPr>
            <w:rFonts w:cstheme="minorHAnsi"/>
            <w:sz w:val="24"/>
            <w:szCs w:val="24"/>
            <w:lang w:val="en-GB"/>
          </w:rPr>
          <w:t>Deleting process is not reversible.</w:t>
        </w:r>
      </w:ins>
    </w:p>
    <w:p w:rsidR="00654A1B" w:rsidRPr="00BF2E47" w:rsidRDefault="00654A1B" w:rsidP="00654A1B">
      <w:pPr>
        <w:pStyle w:val="Paragrafoelenco"/>
        <w:numPr>
          <w:ilvl w:val="0"/>
          <w:numId w:val="4"/>
        </w:numPr>
        <w:ind w:left="993" w:hanging="426"/>
        <w:rPr>
          <w:ins w:id="859" w:author="Andrea Mafessoni" w:date="2017-10-13T19:07:00Z"/>
          <w:rFonts w:cstheme="minorHAnsi"/>
          <w:b/>
          <w:sz w:val="24"/>
          <w:szCs w:val="24"/>
          <w:lang w:val="en-GB"/>
        </w:rPr>
      </w:pPr>
      <w:ins w:id="860" w:author="Andrea Mafessoni" w:date="2017-10-13T19:07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</w:ins>
      <w:ins w:id="861" w:author="Andrea Mafessoni" w:date="2017-10-13T19:20:00Z">
        <w:r w:rsidR="002A047B">
          <w:rPr>
            <w:rFonts w:cstheme="minorHAnsi"/>
            <w:b/>
            <w:sz w:val="24"/>
            <w:szCs w:val="24"/>
            <w:lang w:val="en-GB"/>
          </w:rPr>
          <w:t>5</w:t>
        </w:r>
      </w:ins>
      <w:ins w:id="862" w:author="Andrea Mafessoni" w:date="2017-10-13T19:07:00Z"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n 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</w:ins>
      <w:ins w:id="863" w:author="Andrea Mafessoni" w:date="2017-10-13T19:17:00Z">
        <w:r>
          <w:rPr>
            <w:rFonts w:cstheme="minorHAnsi"/>
            <w:b/>
            <w:sz w:val="24"/>
            <w:szCs w:val="24"/>
            <w:lang w:val="en-GB"/>
          </w:rPr>
          <w:t>edit</w:t>
        </w:r>
      </w:ins>
      <w:ins w:id="864" w:author="Andrea Mafessoni" w:date="2017-10-13T19:07:00Z">
        <w:r>
          <w:rPr>
            <w:rFonts w:cstheme="minorHAnsi"/>
            <w:b/>
            <w:sz w:val="24"/>
            <w:szCs w:val="24"/>
            <w:lang w:val="en-GB"/>
          </w:rPr>
          <w:t xml:space="preserve"> an existing appointment </w:t>
        </w:r>
      </w:ins>
      <w:ins w:id="865" w:author="Andrea Mafessoni" w:date="2017-10-13T19:17:00Z">
        <w:r>
          <w:rPr>
            <w:rFonts w:cstheme="minorHAnsi"/>
            <w:b/>
            <w:sz w:val="24"/>
            <w:szCs w:val="24"/>
            <w:lang w:val="en-GB"/>
          </w:rPr>
          <w:t>in</w:t>
        </w:r>
      </w:ins>
      <w:ins w:id="866" w:author="Andrea Mafessoni" w:date="2017-10-13T19:07:00Z">
        <w:r>
          <w:rPr>
            <w:rFonts w:cstheme="minorHAnsi"/>
            <w:b/>
            <w:sz w:val="24"/>
            <w:szCs w:val="24"/>
            <w:lang w:val="en-GB"/>
          </w:rPr>
          <w:t xml:space="preserve"> his calendar.</w:t>
        </w:r>
      </w:ins>
    </w:p>
    <w:p w:rsidR="00654A1B" w:rsidRPr="00BF2E47" w:rsidRDefault="00654A1B" w:rsidP="00654A1B">
      <w:pPr>
        <w:pStyle w:val="Paragrafoelenco"/>
        <w:numPr>
          <w:ilvl w:val="1"/>
          <w:numId w:val="4"/>
        </w:numPr>
        <w:rPr>
          <w:ins w:id="867" w:author="Andrea Mafessoni" w:date="2017-10-13T19:07:00Z"/>
          <w:rFonts w:cstheme="minorHAnsi"/>
          <w:sz w:val="24"/>
          <w:szCs w:val="24"/>
          <w:lang w:val="en-GB"/>
        </w:rPr>
      </w:pPr>
      <w:ins w:id="868" w:author="Andrea Mafessoni" w:date="2017-10-13T19:07:00Z">
        <w:r w:rsidRPr="00BF2E47">
          <w:rPr>
            <w:rFonts w:cstheme="minorHAnsi"/>
            <w:sz w:val="24"/>
            <w:szCs w:val="24"/>
            <w:lang w:val="en-GB"/>
          </w:rPr>
          <w:t xml:space="preserve">The </w:t>
        </w:r>
      </w:ins>
      <w:ins w:id="869" w:author="Andrea Mafessoni" w:date="2017-10-13T19:47:00Z">
        <w:r w:rsidR="00726A32">
          <w:rPr>
            <w:rFonts w:cstheme="minorHAnsi"/>
            <w:sz w:val="24"/>
            <w:szCs w:val="24"/>
            <w:lang w:val="en-GB"/>
          </w:rPr>
          <w:t>user must be able to select a specific appointment in his calendar.</w:t>
        </w:r>
      </w:ins>
    </w:p>
    <w:p w:rsidR="002A047B" w:rsidRDefault="002A047B" w:rsidP="002A047B">
      <w:pPr>
        <w:pStyle w:val="Paragrafoelenco"/>
        <w:numPr>
          <w:ilvl w:val="1"/>
          <w:numId w:val="4"/>
        </w:numPr>
        <w:rPr>
          <w:ins w:id="870" w:author="Andrea Mafessoni" w:date="2017-10-13T19:19:00Z"/>
          <w:rFonts w:cstheme="minorHAnsi"/>
          <w:sz w:val="24"/>
          <w:szCs w:val="24"/>
          <w:lang w:val="en-GB"/>
        </w:rPr>
      </w:pPr>
      <w:ins w:id="871" w:author="Andrea Mafessoni" w:date="2017-10-13T19:18:00Z">
        <w:r w:rsidRPr="002A047B">
          <w:rPr>
            <w:rFonts w:cstheme="minorHAnsi"/>
            <w:sz w:val="24"/>
            <w:szCs w:val="24"/>
            <w:lang w:val="en-GB"/>
          </w:rPr>
          <w:t>The system must give the user access to all details of the selected appointment and the user must be allowed to edit the information needed.</w:t>
        </w:r>
      </w:ins>
    </w:p>
    <w:p w:rsidR="002A047B" w:rsidRPr="002A047B" w:rsidRDefault="002A047B" w:rsidP="002A047B">
      <w:pPr>
        <w:pStyle w:val="Paragrafoelenco"/>
        <w:numPr>
          <w:ilvl w:val="1"/>
          <w:numId w:val="4"/>
        </w:numPr>
        <w:rPr>
          <w:ins w:id="872" w:author="Andrea Mafessoni" w:date="2017-10-13T19:18:00Z"/>
          <w:rFonts w:cstheme="minorHAnsi"/>
          <w:sz w:val="24"/>
          <w:szCs w:val="24"/>
          <w:lang w:val="en-GB"/>
          <w:rPrChange w:id="873" w:author="Andrea Mafessoni" w:date="2017-10-13T19:19:00Z">
            <w:rPr>
              <w:ins w:id="874" w:author="Andrea Mafessoni" w:date="2017-10-13T19:18:00Z"/>
              <w:lang w:val="en-GB"/>
            </w:rPr>
          </w:rPrChange>
        </w:rPr>
        <w:pPrChange w:id="875" w:author="Andrea Mafessoni" w:date="2017-10-13T19:19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876" w:author="Andrea Mafessoni" w:date="2017-10-13T19:19:00Z">
        <w:r w:rsidRPr="00BF2E47">
          <w:rPr>
            <w:rFonts w:cstheme="minorHAnsi"/>
            <w:sz w:val="24"/>
            <w:szCs w:val="24"/>
            <w:lang w:val="en-GB"/>
          </w:rPr>
          <w:t xml:space="preserve">The system must check if the appointment </w:t>
        </w:r>
      </w:ins>
      <w:ins w:id="877" w:author="Andrea Mafessoni" w:date="2017-10-13T20:00:00Z">
        <w:r w:rsidR="00D23513">
          <w:rPr>
            <w:rFonts w:cstheme="minorHAnsi"/>
            <w:sz w:val="24"/>
            <w:szCs w:val="24"/>
            <w:lang w:val="en-GB"/>
          </w:rPr>
          <w:t xml:space="preserve">now </w:t>
        </w:r>
      </w:ins>
      <w:ins w:id="878" w:author="Andrea Mafessoni" w:date="2017-10-13T19:19:00Z">
        <w:r w:rsidRPr="00BF2E47">
          <w:rPr>
            <w:rFonts w:cstheme="minorHAnsi"/>
            <w:sz w:val="24"/>
            <w:szCs w:val="24"/>
            <w:lang w:val="en-GB"/>
          </w:rPr>
          <w:t>overlap</w:t>
        </w:r>
        <w:r>
          <w:rPr>
            <w:rFonts w:cstheme="minorHAnsi"/>
            <w:sz w:val="24"/>
            <w:szCs w:val="24"/>
            <w:lang w:val="en-GB"/>
          </w:rPr>
          <w:t>s</w:t>
        </w:r>
        <w:r w:rsidRPr="00BF2E47">
          <w:rPr>
            <w:rFonts w:cstheme="minorHAnsi"/>
            <w:sz w:val="24"/>
            <w:szCs w:val="24"/>
            <w:lang w:val="en-GB"/>
          </w:rPr>
          <w:t xml:space="preserve"> with other events and must eventually notify it to the user.</w:t>
        </w:r>
      </w:ins>
    </w:p>
    <w:p w:rsidR="002A047B" w:rsidRDefault="002A047B" w:rsidP="002A047B">
      <w:pPr>
        <w:pStyle w:val="Paragrafoelenco"/>
        <w:numPr>
          <w:ilvl w:val="1"/>
          <w:numId w:val="4"/>
        </w:numPr>
        <w:rPr>
          <w:ins w:id="879" w:author="Andrea Mafessoni" w:date="2017-10-13T19:18:00Z"/>
          <w:rFonts w:cstheme="minorHAnsi"/>
          <w:sz w:val="24"/>
          <w:szCs w:val="24"/>
          <w:lang w:val="en-GB"/>
        </w:rPr>
        <w:pPrChange w:id="880" w:author="Andrea Mafessoni" w:date="2017-10-13T19:18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881" w:author="Andrea Mafessoni" w:date="2017-10-13T19:18:00Z">
        <w:r w:rsidRPr="002A047B">
          <w:rPr>
            <w:rFonts w:cstheme="minorHAnsi"/>
            <w:sz w:val="24"/>
            <w:szCs w:val="24"/>
            <w:lang w:val="en-GB"/>
          </w:rPr>
          <w:t>The user must confirm the modifications.</w:t>
        </w:r>
      </w:ins>
    </w:p>
    <w:p w:rsidR="002A047B" w:rsidRDefault="002A047B" w:rsidP="002A047B">
      <w:pPr>
        <w:pStyle w:val="Paragrafoelenco"/>
        <w:numPr>
          <w:ilvl w:val="1"/>
          <w:numId w:val="4"/>
        </w:numPr>
        <w:rPr>
          <w:ins w:id="882" w:author="Andrea Mafessoni" w:date="2017-10-13T19:40:00Z"/>
          <w:rFonts w:cstheme="minorHAnsi"/>
          <w:sz w:val="24"/>
          <w:szCs w:val="24"/>
          <w:lang w:val="en-GB"/>
        </w:rPr>
      </w:pPr>
      <w:ins w:id="883" w:author="Andrea Mafessoni" w:date="2017-10-13T19:18:00Z">
        <w:r w:rsidRPr="002A047B">
          <w:rPr>
            <w:rFonts w:cstheme="minorHAnsi"/>
            <w:sz w:val="24"/>
            <w:szCs w:val="24"/>
            <w:lang w:val="en-GB"/>
          </w:rPr>
          <w:t xml:space="preserve">The </w:t>
        </w:r>
      </w:ins>
      <w:ins w:id="884" w:author="Andrea Mafessoni" w:date="2017-10-13T19:19:00Z">
        <w:r w:rsidRPr="002A047B">
          <w:rPr>
            <w:rFonts w:cstheme="minorHAnsi"/>
            <w:sz w:val="24"/>
            <w:szCs w:val="24"/>
            <w:lang w:val="en-GB"/>
          </w:rPr>
          <w:t>system</w:t>
        </w:r>
      </w:ins>
      <w:ins w:id="885" w:author="Andrea Mafessoni" w:date="2017-10-13T19:18:00Z">
        <w:r w:rsidRPr="002A047B">
          <w:rPr>
            <w:rFonts w:cstheme="minorHAnsi"/>
            <w:sz w:val="24"/>
            <w:szCs w:val="24"/>
            <w:lang w:val="en-GB"/>
          </w:rPr>
          <w:t xml:space="preserve"> must save the changes and must consequently update the calendar.</w:t>
        </w:r>
      </w:ins>
    </w:p>
    <w:p w:rsidR="00726A32" w:rsidRDefault="00726A32" w:rsidP="00726A32">
      <w:pPr>
        <w:pStyle w:val="Paragrafoelenco"/>
        <w:numPr>
          <w:ilvl w:val="0"/>
          <w:numId w:val="4"/>
        </w:numPr>
        <w:ind w:left="993" w:hanging="426"/>
        <w:rPr>
          <w:ins w:id="886" w:author="Andrea Mafessoni" w:date="2017-10-13T19:40:00Z"/>
          <w:rFonts w:cstheme="minorHAnsi"/>
          <w:b/>
          <w:sz w:val="24"/>
          <w:szCs w:val="24"/>
          <w:lang w:val="en-GB"/>
        </w:rPr>
      </w:pPr>
      <w:ins w:id="887" w:author="Andrea Mafessoni" w:date="2017-10-13T19:40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6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>n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 </w:t>
        </w:r>
        <w:r>
          <w:rPr>
            <w:rFonts w:cstheme="minorHAnsi"/>
            <w:b/>
            <w:sz w:val="24"/>
            <w:szCs w:val="24"/>
            <w:lang w:val="en-GB"/>
          </w:rPr>
          <w:t>U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ser to </w:t>
        </w:r>
      </w:ins>
      <w:ins w:id="888" w:author="Andrea Mafessoni" w:date="2017-10-13T19:41:00Z">
        <w:r>
          <w:rPr>
            <w:rFonts w:cstheme="minorHAnsi"/>
            <w:b/>
            <w:sz w:val="24"/>
            <w:szCs w:val="24"/>
            <w:lang w:val="en-GB"/>
          </w:rPr>
          <w:t>view his appointments.</w:t>
        </w:r>
      </w:ins>
    </w:p>
    <w:p w:rsidR="00726A32" w:rsidRPr="00BF2E47" w:rsidRDefault="00726A32" w:rsidP="00726A32">
      <w:pPr>
        <w:pStyle w:val="Paragrafoelenco"/>
        <w:numPr>
          <w:ilvl w:val="1"/>
          <w:numId w:val="4"/>
        </w:numPr>
        <w:rPr>
          <w:ins w:id="889" w:author="Andrea Mafessoni" w:date="2017-10-13T19:40:00Z"/>
          <w:rFonts w:cstheme="minorHAnsi"/>
          <w:b/>
          <w:sz w:val="24"/>
          <w:szCs w:val="24"/>
          <w:lang w:val="en-GB"/>
        </w:rPr>
      </w:pPr>
      <w:ins w:id="890" w:author="Andrea Mafessoni" w:date="2017-10-13T19:40:00Z">
        <w:r>
          <w:rPr>
            <w:rFonts w:cstheme="minorHAnsi"/>
            <w:sz w:val="24"/>
            <w:szCs w:val="24"/>
            <w:lang w:val="en-GB"/>
          </w:rPr>
          <w:t>The user m</w:t>
        </w:r>
      </w:ins>
      <w:ins w:id="891" w:author="Andrea Mafessoni" w:date="2017-10-13T19:41:00Z">
        <w:r>
          <w:rPr>
            <w:rFonts w:cstheme="minorHAnsi"/>
            <w:sz w:val="24"/>
            <w:szCs w:val="24"/>
            <w:lang w:val="en-GB"/>
          </w:rPr>
          <w:t>ust be logged into the system.</w:t>
        </w:r>
      </w:ins>
    </w:p>
    <w:p w:rsidR="00726A32" w:rsidRPr="00BF2E47" w:rsidRDefault="00726A32" w:rsidP="00726A32">
      <w:pPr>
        <w:pStyle w:val="Paragrafoelenco"/>
        <w:numPr>
          <w:ilvl w:val="1"/>
          <w:numId w:val="4"/>
        </w:numPr>
        <w:rPr>
          <w:ins w:id="892" w:author="Andrea Mafessoni" w:date="2017-10-13T19:40:00Z"/>
          <w:rFonts w:cstheme="minorHAnsi"/>
          <w:sz w:val="24"/>
          <w:szCs w:val="24"/>
          <w:lang w:val="en-GB"/>
        </w:rPr>
      </w:pPr>
      <w:ins w:id="893" w:author="Andrea Mafessoni" w:date="2017-10-13T19:40:00Z">
        <w:r>
          <w:rPr>
            <w:rFonts w:cstheme="minorHAnsi"/>
            <w:sz w:val="24"/>
            <w:szCs w:val="24"/>
            <w:lang w:val="en-GB"/>
          </w:rPr>
          <w:lastRenderedPageBreak/>
          <w:t>The s</w:t>
        </w:r>
        <w:r w:rsidRPr="00BF2E47">
          <w:rPr>
            <w:rFonts w:cstheme="minorHAnsi"/>
            <w:sz w:val="24"/>
            <w:szCs w:val="24"/>
            <w:lang w:val="en-GB"/>
          </w:rPr>
          <w:t xml:space="preserve">ystem must be able to </w:t>
        </w:r>
      </w:ins>
      <w:ins w:id="894" w:author="Andrea Mafessoni" w:date="2017-10-13T19:41:00Z">
        <w:r>
          <w:rPr>
            <w:rFonts w:cstheme="minorHAnsi"/>
            <w:sz w:val="24"/>
            <w:szCs w:val="24"/>
            <w:lang w:val="en-GB"/>
          </w:rPr>
          <w:t>provide the user with an overview of his calendar and the user must be able to view all appointmen</w:t>
        </w:r>
      </w:ins>
      <w:ins w:id="895" w:author="Andrea Mafessoni" w:date="2017-10-13T19:45:00Z">
        <w:r>
          <w:rPr>
            <w:rFonts w:cstheme="minorHAnsi"/>
            <w:sz w:val="24"/>
            <w:szCs w:val="24"/>
            <w:lang w:val="en-GB"/>
          </w:rPr>
          <w:t>t</w:t>
        </w:r>
      </w:ins>
      <w:ins w:id="896" w:author="Andrea Mafessoni" w:date="2017-10-13T19:41:00Z">
        <w:r>
          <w:rPr>
            <w:rFonts w:cstheme="minorHAnsi"/>
            <w:sz w:val="24"/>
            <w:szCs w:val="24"/>
            <w:lang w:val="en-GB"/>
          </w:rPr>
          <w:t xml:space="preserve">s fixed in a certain </w:t>
        </w:r>
      </w:ins>
      <w:proofErr w:type="gramStart"/>
      <w:ins w:id="897" w:author="Andrea Mafessoni" w:date="2017-10-13T19:46:00Z">
        <w:r>
          <w:rPr>
            <w:rFonts w:cstheme="minorHAnsi"/>
            <w:sz w:val="24"/>
            <w:szCs w:val="24"/>
            <w:lang w:val="en-GB"/>
          </w:rPr>
          <w:t>period of time</w:t>
        </w:r>
      </w:ins>
      <w:proofErr w:type="gramEnd"/>
      <w:ins w:id="898" w:author="Andrea Mafessoni" w:date="2017-10-13T19:41:00Z">
        <w:r>
          <w:rPr>
            <w:rFonts w:cstheme="minorHAnsi"/>
            <w:sz w:val="24"/>
            <w:szCs w:val="24"/>
            <w:lang w:val="en-GB"/>
          </w:rPr>
          <w:t>.</w:t>
        </w:r>
      </w:ins>
      <w:ins w:id="899" w:author="Andrea Mafessoni" w:date="2017-10-13T19:43:00Z">
        <w:r>
          <w:rPr>
            <w:rFonts w:cstheme="minorHAnsi"/>
            <w:sz w:val="24"/>
            <w:szCs w:val="24"/>
            <w:lang w:val="en-GB"/>
          </w:rPr>
          <w:t xml:space="preserve"> </w:t>
        </w:r>
      </w:ins>
    </w:p>
    <w:p w:rsidR="00726A32" w:rsidRDefault="00726A32" w:rsidP="00726A32">
      <w:pPr>
        <w:pStyle w:val="Paragrafoelenco"/>
        <w:numPr>
          <w:ilvl w:val="1"/>
          <w:numId w:val="4"/>
        </w:numPr>
        <w:rPr>
          <w:ins w:id="900" w:author="Andrea Mafessoni" w:date="2017-10-13T19:20:00Z"/>
          <w:rFonts w:cstheme="minorHAnsi"/>
          <w:sz w:val="24"/>
          <w:szCs w:val="24"/>
          <w:lang w:val="en-GB"/>
        </w:rPr>
      </w:pPr>
      <w:ins w:id="901" w:author="Andrea Mafessoni" w:date="2017-10-13T19:40:00Z">
        <w:r>
          <w:rPr>
            <w:rFonts w:cstheme="minorHAnsi"/>
            <w:sz w:val="24"/>
            <w:szCs w:val="24"/>
            <w:lang w:val="en-GB"/>
          </w:rPr>
          <w:t xml:space="preserve">The </w:t>
        </w:r>
      </w:ins>
      <w:ins w:id="902" w:author="Andrea Mafessoni" w:date="2017-10-13T19:45:00Z">
        <w:r>
          <w:rPr>
            <w:rFonts w:cstheme="minorHAnsi"/>
            <w:sz w:val="24"/>
            <w:szCs w:val="24"/>
            <w:lang w:val="en-GB"/>
          </w:rPr>
          <w:t xml:space="preserve">user must be able to switch between different possible calendar, such as daily calendar, weekly </w:t>
        </w:r>
      </w:ins>
      <w:ins w:id="903" w:author="Andrea Mafessoni" w:date="2017-10-13T19:46:00Z">
        <w:r>
          <w:rPr>
            <w:rFonts w:cstheme="minorHAnsi"/>
            <w:sz w:val="24"/>
            <w:szCs w:val="24"/>
            <w:lang w:val="en-GB"/>
          </w:rPr>
          <w:t>calendar and monthly calendar.</w:t>
        </w:r>
      </w:ins>
    </w:p>
    <w:p w:rsidR="002A047B" w:rsidRPr="00BF2E47" w:rsidRDefault="002A047B" w:rsidP="002A047B">
      <w:pPr>
        <w:pStyle w:val="Paragrafoelenco"/>
        <w:numPr>
          <w:ilvl w:val="0"/>
          <w:numId w:val="4"/>
        </w:numPr>
        <w:ind w:left="993" w:hanging="426"/>
        <w:rPr>
          <w:ins w:id="904" w:author="Andrea Mafessoni" w:date="2017-10-13T19:20:00Z"/>
          <w:rFonts w:cstheme="minorHAnsi"/>
          <w:b/>
          <w:sz w:val="24"/>
          <w:szCs w:val="24"/>
          <w:lang w:val="en-GB"/>
        </w:rPr>
      </w:pPr>
      <w:ins w:id="905" w:author="Andrea Mafessoni" w:date="2017-10-13T19:20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 w:rsidR="00726A32">
          <w:rPr>
            <w:rFonts w:cstheme="minorHAnsi"/>
            <w:b/>
            <w:sz w:val="24"/>
            <w:szCs w:val="24"/>
            <w:lang w:val="en-GB"/>
          </w:rPr>
          <w:t>7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n 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  <w:r>
          <w:rPr>
            <w:rFonts w:cstheme="minorHAnsi"/>
            <w:b/>
            <w:sz w:val="24"/>
            <w:szCs w:val="24"/>
            <w:lang w:val="en-GB"/>
          </w:rPr>
          <w:t>view his Daily Schedule</w:t>
        </w:r>
      </w:ins>
    </w:p>
    <w:p w:rsidR="002A047B" w:rsidRPr="002A047B" w:rsidRDefault="002A047B" w:rsidP="002A047B">
      <w:pPr>
        <w:pStyle w:val="Paragrafoelenco"/>
        <w:numPr>
          <w:ilvl w:val="1"/>
          <w:numId w:val="4"/>
        </w:numPr>
        <w:rPr>
          <w:ins w:id="906" w:author="Andrea Mafessoni" w:date="2017-10-13T19:21:00Z"/>
          <w:rFonts w:cstheme="minorHAnsi"/>
          <w:sz w:val="24"/>
          <w:szCs w:val="24"/>
          <w:lang w:val="en-GB"/>
        </w:rPr>
      </w:pPr>
      <w:ins w:id="907" w:author="Andrea Mafessoni" w:date="2017-10-13T19:21:00Z">
        <w:r w:rsidRPr="002A047B">
          <w:rPr>
            <w:rFonts w:cstheme="minorHAnsi"/>
            <w:sz w:val="24"/>
            <w:szCs w:val="24"/>
            <w:lang w:val="en-GB"/>
          </w:rPr>
          <w:t>The user must be logged into the system.</w:t>
        </w:r>
      </w:ins>
    </w:p>
    <w:p w:rsidR="002A047B" w:rsidRPr="002A047B" w:rsidRDefault="002A047B" w:rsidP="002A047B">
      <w:pPr>
        <w:pStyle w:val="Paragrafoelenco"/>
        <w:numPr>
          <w:ilvl w:val="1"/>
          <w:numId w:val="4"/>
        </w:numPr>
        <w:rPr>
          <w:ins w:id="908" w:author="Andrea Mafessoni" w:date="2017-10-13T19:21:00Z"/>
          <w:rFonts w:cstheme="minorHAnsi"/>
          <w:sz w:val="24"/>
          <w:szCs w:val="24"/>
          <w:lang w:val="en-GB"/>
        </w:rPr>
      </w:pPr>
      <w:ins w:id="909" w:author="Andrea Mafessoni" w:date="2017-10-13T19:21:00Z">
        <w:r w:rsidRPr="002A047B">
          <w:rPr>
            <w:rFonts w:cstheme="minorHAnsi"/>
            <w:sz w:val="24"/>
            <w:szCs w:val="24"/>
            <w:lang w:val="en-GB"/>
          </w:rPr>
          <w:t>The user must b</w:t>
        </w:r>
        <w:r>
          <w:rPr>
            <w:rFonts w:cstheme="minorHAnsi"/>
            <w:sz w:val="24"/>
            <w:szCs w:val="24"/>
            <w:lang w:val="en-GB"/>
          </w:rPr>
          <w:t>e able to select a chosen day from his</w:t>
        </w:r>
        <w:r w:rsidRPr="002A047B">
          <w:rPr>
            <w:rFonts w:cstheme="minorHAnsi"/>
            <w:sz w:val="24"/>
            <w:szCs w:val="24"/>
            <w:lang w:val="en-GB"/>
          </w:rPr>
          <w:t xml:space="preserve"> calendar.</w:t>
        </w:r>
      </w:ins>
    </w:p>
    <w:p w:rsidR="002A047B" w:rsidRDefault="002A047B" w:rsidP="002A047B">
      <w:pPr>
        <w:pStyle w:val="Paragrafoelenco"/>
        <w:numPr>
          <w:ilvl w:val="1"/>
          <w:numId w:val="4"/>
        </w:numPr>
        <w:rPr>
          <w:ins w:id="910" w:author="Andrea Mafessoni" w:date="2017-10-13T19:23:00Z"/>
          <w:rFonts w:cstheme="minorHAnsi"/>
          <w:sz w:val="24"/>
          <w:szCs w:val="24"/>
          <w:lang w:val="en-GB"/>
        </w:rPr>
        <w:pPrChange w:id="911" w:author="Andrea Mafessoni" w:date="2017-10-13T19:2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912" w:author="Andrea Mafessoni" w:date="2017-10-13T19:22:00Z">
        <w:r w:rsidRPr="002A047B">
          <w:rPr>
            <w:rFonts w:cstheme="minorHAnsi"/>
            <w:sz w:val="24"/>
            <w:szCs w:val="24"/>
            <w:lang w:val="en-GB"/>
          </w:rPr>
          <w:t>The system must be able to provide detailed information about the scheduled travels for the chosen day, showing the trace route and the estimated time required from each movement.</w:t>
        </w:r>
      </w:ins>
    </w:p>
    <w:p w:rsidR="002A047B" w:rsidRDefault="002A047B" w:rsidP="002A047B">
      <w:pPr>
        <w:pStyle w:val="Paragrafoelenco"/>
        <w:numPr>
          <w:ilvl w:val="1"/>
          <w:numId w:val="4"/>
        </w:numPr>
        <w:rPr>
          <w:ins w:id="913" w:author="Andrea Mafessoni" w:date="2017-10-13T19:26:00Z"/>
          <w:rFonts w:cstheme="minorHAnsi"/>
          <w:sz w:val="24"/>
          <w:szCs w:val="24"/>
          <w:lang w:val="en-GB"/>
        </w:rPr>
        <w:pPrChange w:id="914" w:author="Andrea Mafessoni" w:date="2017-10-13T19:2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915" w:author="Andrea Mafessoni" w:date="2017-10-13T19:22:00Z">
        <w:r w:rsidRPr="002A047B">
          <w:rPr>
            <w:rFonts w:cstheme="minorHAnsi"/>
            <w:sz w:val="24"/>
            <w:szCs w:val="24"/>
            <w:lang w:val="en-GB"/>
            <w:rPrChange w:id="916" w:author="Andrea Mafessoni" w:date="2017-10-13T19:23:00Z">
              <w:rPr>
                <w:lang w:val="en-GB"/>
              </w:rPr>
            </w:rPrChange>
          </w:rPr>
          <w:t xml:space="preserve">The system must be able to choose a route between the possible </w:t>
        </w:r>
      </w:ins>
      <w:ins w:id="917" w:author="Andrea Mafessoni" w:date="2017-10-13T19:23:00Z">
        <w:r>
          <w:rPr>
            <w:rFonts w:cstheme="minorHAnsi"/>
            <w:sz w:val="24"/>
            <w:szCs w:val="24"/>
            <w:lang w:val="en-GB"/>
          </w:rPr>
          <w:t xml:space="preserve">travel </w:t>
        </w:r>
      </w:ins>
      <w:ins w:id="918" w:author="Andrea Mafessoni" w:date="2017-10-13T19:22:00Z">
        <w:r w:rsidRPr="002A047B">
          <w:rPr>
            <w:rFonts w:cstheme="minorHAnsi"/>
            <w:sz w:val="24"/>
            <w:szCs w:val="24"/>
            <w:lang w:val="en-GB"/>
            <w:rPrChange w:id="919" w:author="Andrea Mafessoni" w:date="2017-10-13T19:23:00Z">
              <w:rPr>
                <w:lang w:val="en-GB"/>
              </w:rPr>
            </w:rPrChange>
          </w:rPr>
          <w:t>alternatives according to the preferences expressed in the user profile settings.</w:t>
        </w:r>
      </w:ins>
    </w:p>
    <w:p w:rsidR="002A047B" w:rsidRPr="00BF2E47" w:rsidRDefault="002A047B" w:rsidP="002A047B">
      <w:pPr>
        <w:pStyle w:val="Paragrafoelenco"/>
        <w:numPr>
          <w:ilvl w:val="0"/>
          <w:numId w:val="4"/>
        </w:numPr>
        <w:ind w:left="993" w:hanging="426"/>
        <w:rPr>
          <w:ins w:id="920" w:author="Andrea Mafessoni" w:date="2017-10-13T19:26:00Z"/>
          <w:rFonts w:cstheme="minorHAnsi"/>
          <w:b/>
          <w:sz w:val="24"/>
          <w:szCs w:val="24"/>
          <w:lang w:val="en-GB"/>
        </w:rPr>
      </w:pPr>
      <w:ins w:id="921" w:author="Andrea Mafessoni" w:date="2017-10-13T19:26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</w:ins>
      <w:ins w:id="922" w:author="Andrea Mafessoni" w:date="2017-10-13T19:41:00Z">
        <w:r w:rsidR="00726A32">
          <w:rPr>
            <w:rFonts w:cstheme="minorHAnsi"/>
            <w:b/>
            <w:sz w:val="24"/>
            <w:szCs w:val="24"/>
            <w:lang w:val="en-GB"/>
          </w:rPr>
          <w:t>8</w:t>
        </w:r>
      </w:ins>
      <w:ins w:id="923" w:author="Andrea Mafessoni" w:date="2017-10-13T19:26:00Z"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n 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</w:ins>
      <w:ins w:id="924" w:author="Andrea Mafessoni" w:date="2017-10-13T19:29:00Z">
        <w:r w:rsidR="00A44402">
          <w:rPr>
            <w:rFonts w:cstheme="minorHAnsi"/>
            <w:b/>
            <w:sz w:val="24"/>
            <w:szCs w:val="24"/>
            <w:lang w:val="en-GB"/>
          </w:rPr>
          <w:t>navigate</w:t>
        </w:r>
      </w:ins>
      <w:ins w:id="925" w:author="Andrea Mafessoni" w:date="2017-10-13T19:26:00Z">
        <w:r>
          <w:rPr>
            <w:rFonts w:cstheme="minorHAnsi"/>
            <w:b/>
            <w:sz w:val="24"/>
            <w:szCs w:val="24"/>
            <w:lang w:val="en-GB"/>
          </w:rPr>
          <w:t xml:space="preserve"> and choose between different travel alternatives.</w:t>
        </w:r>
      </w:ins>
    </w:p>
    <w:p w:rsidR="002A047B" w:rsidRPr="002A047B" w:rsidRDefault="002A047B" w:rsidP="002A047B">
      <w:pPr>
        <w:pStyle w:val="Paragrafoelenco"/>
        <w:numPr>
          <w:ilvl w:val="1"/>
          <w:numId w:val="4"/>
        </w:numPr>
        <w:rPr>
          <w:ins w:id="926" w:author="Andrea Mafessoni" w:date="2017-10-13T19:27:00Z"/>
          <w:rFonts w:cstheme="minorHAnsi"/>
          <w:sz w:val="24"/>
          <w:szCs w:val="24"/>
          <w:lang w:val="en-GB"/>
        </w:rPr>
      </w:pPr>
      <w:ins w:id="927" w:author="Andrea Mafessoni" w:date="2017-10-13T19:27:00Z">
        <w:r w:rsidRPr="002A047B">
          <w:rPr>
            <w:rFonts w:cstheme="minorHAnsi"/>
            <w:sz w:val="24"/>
            <w:szCs w:val="24"/>
            <w:lang w:val="en-GB"/>
          </w:rPr>
          <w:t>The user must</w:t>
        </w:r>
      </w:ins>
      <w:ins w:id="928" w:author="Andrea Mafessoni" w:date="2017-10-13T21:00:00Z">
        <w:r w:rsidR="00B16D55">
          <w:rPr>
            <w:rFonts w:cstheme="minorHAnsi"/>
            <w:sz w:val="24"/>
            <w:szCs w:val="24"/>
            <w:lang w:val="en-GB"/>
          </w:rPr>
          <w:t xml:space="preserve"> be able to</w:t>
        </w:r>
      </w:ins>
      <w:ins w:id="929" w:author="Andrea Mafessoni" w:date="2017-10-13T19:27:00Z">
        <w:r w:rsidRPr="002A047B">
          <w:rPr>
            <w:rFonts w:cstheme="minorHAnsi"/>
            <w:sz w:val="24"/>
            <w:szCs w:val="24"/>
            <w:lang w:val="en-GB"/>
          </w:rPr>
          <w:t xml:space="preserve"> check the daily schedule of a chosen day and select a chosen travel.</w:t>
        </w:r>
      </w:ins>
    </w:p>
    <w:p w:rsidR="002A047B" w:rsidRPr="002A047B" w:rsidRDefault="002A047B" w:rsidP="002A047B">
      <w:pPr>
        <w:pStyle w:val="Paragrafoelenco"/>
        <w:numPr>
          <w:ilvl w:val="1"/>
          <w:numId w:val="4"/>
        </w:numPr>
        <w:rPr>
          <w:ins w:id="930" w:author="Andrea Mafessoni" w:date="2017-10-13T19:27:00Z"/>
          <w:rFonts w:cstheme="minorHAnsi"/>
          <w:sz w:val="24"/>
          <w:szCs w:val="24"/>
          <w:lang w:val="en-GB"/>
        </w:rPr>
      </w:pPr>
      <w:ins w:id="931" w:author="Andrea Mafessoni" w:date="2017-10-13T19:27:00Z">
        <w:r w:rsidRPr="002A047B">
          <w:rPr>
            <w:rFonts w:cstheme="minorHAnsi"/>
            <w:sz w:val="24"/>
            <w:szCs w:val="24"/>
            <w:lang w:val="en-GB"/>
          </w:rPr>
          <w:t>The system must be able to provide the user with an overview of the possible travel alternatives</w:t>
        </w:r>
      </w:ins>
      <w:ins w:id="932" w:author="Andrea Mafessoni" w:date="2017-10-13T21:00:00Z">
        <w:r w:rsidR="00B16D55">
          <w:rPr>
            <w:rFonts w:cstheme="minorHAnsi"/>
            <w:sz w:val="24"/>
            <w:szCs w:val="24"/>
            <w:lang w:val="en-GB"/>
          </w:rPr>
          <w:t xml:space="preserve"> for the chosen travel</w:t>
        </w:r>
      </w:ins>
      <w:ins w:id="933" w:author="Andrea Mafessoni" w:date="2017-10-13T19:27:00Z">
        <w:r w:rsidRPr="002A047B">
          <w:rPr>
            <w:rFonts w:cstheme="minorHAnsi"/>
            <w:sz w:val="24"/>
            <w:szCs w:val="24"/>
            <w:lang w:val="en-GB"/>
          </w:rPr>
          <w:t xml:space="preserve">, specifying all </w:t>
        </w:r>
        <w:r w:rsidR="00A44402">
          <w:rPr>
            <w:rFonts w:cstheme="minorHAnsi"/>
            <w:sz w:val="24"/>
            <w:szCs w:val="24"/>
            <w:lang w:val="en-GB"/>
          </w:rPr>
          <w:t xml:space="preserve">details </w:t>
        </w:r>
        <w:r w:rsidRPr="002A047B">
          <w:rPr>
            <w:rFonts w:cstheme="minorHAnsi"/>
            <w:sz w:val="24"/>
            <w:szCs w:val="24"/>
            <w:lang w:val="en-GB"/>
          </w:rPr>
          <w:t>for each one.</w:t>
        </w:r>
      </w:ins>
    </w:p>
    <w:p w:rsidR="00A44402" w:rsidRDefault="00A44402" w:rsidP="00A44402">
      <w:pPr>
        <w:pStyle w:val="Paragrafoelenco"/>
        <w:numPr>
          <w:ilvl w:val="1"/>
          <w:numId w:val="4"/>
        </w:numPr>
        <w:rPr>
          <w:ins w:id="934" w:author="Andrea Mafessoni" w:date="2017-10-13T19:29:00Z"/>
          <w:rFonts w:cstheme="minorHAnsi"/>
          <w:sz w:val="24"/>
          <w:szCs w:val="24"/>
          <w:lang w:val="en-GB"/>
        </w:rPr>
        <w:pPrChange w:id="935" w:author="Andrea Mafessoni" w:date="2017-10-13T19:29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936" w:author="Andrea Mafessoni" w:date="2017-10-13T19:28:00Z">
        <w:r w:rsidRPr="00A44402">
          <w:rPr>
            <w:rFonts w:cstheme="minorHAnsi"/>
            <w:sz w:val="24"/>
            <w:szCs w:val="24"/>
            <w:lang w:val="en-GB"/>
          </w:rPr>
          <w:t>The user must be able to filter the alternatives according to defined parameters, such as time of travelling or overall cost.</w:t>
        </w:r>
      </w:ins>
    </w:p>
    <w:p w:rsidR="00A44402" w:rsidRDefault="00A44402" w:rsidP="00A44402">
      <w:pPr>
        <w:pStyle w:val="Paragrafoelenco"/>
        <w:numPr>
          <w:ilvl w:val="1"/>
          <w:numId w:val="4"/>
        </w:numPr>
        <w:rPr>
          <w:ins w:id="937" w:author="Andrea Mafessoni" w:date="2017-10-13T19:30:00Z"/>
          <w:rFonts w:cstheme="minorHAnsi"/>
          <w:sz w:val="24"/>
          <w:szCs w:val="24"/>
          <w:lang w:val="en-GB"/>
        </w:rPr>
        <w:pPrChange w:id="938" w:author="Andrea Mafessoni" w:date="2017-10-13T19:29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939" w:author="Andrea Mafessoni" w:date="2017-10-13T19:29:00Z">
        <w:r w:rsidRPr="00A44402">
          <w:rPr>
            <w:rFonts w:cstheme="minorHAnsi"/>
            <w:sz w:val="24"/>
            <w:szCs w:val="24"/>
            <w:lang w:val="en-GB"/>
            <w:rPrChange w:id="940" w:author="Andrea Mafessoni" w:date="2017-10-13T19:29:00Z">
              <w:rPr>
                <w:lang w:val="en-GB"/>
              </w:rPr>
            </w:rPrChange>
          </w:rPr>
          <w:t xml:space="preserve">The user must be able to </w:t>
        </w:r>
      </w:ins>
      <w:ins w:id="941" w:author="Andrea Mafessoni" w:date="2017-10-13T19:30:00Z">
        <w:r>
          <w:rPr>
            <w:rFonts w:cstheme="minorHAnsi"/>
            <w:sz w:val="24"/>
            <w:szCs w:val="24"/>
            <w:lang w:val="en-GB"/>
          </w:rPr>
          <w:t xml:space="preserve">choose </w:t>
        </w:r>
      </w:ins>
      <w:ins w:id="942" w:author="Andrea Mafessoni" w:date="2017-10-13T19:29:00Z">
        <w:r w:rsidRPr="00A44402">
          <w:rPr>
            <w:rFonts w:cstheme="minorHAnsi"/>
            <w:sz w:val="24"/>
            <w:szCs w:val="24"/>
            <w:lang w:val="en-GB"/>
            <w:rPrChange w:id="943" w:author="Andrea Mafessoni" w:date="2017-10-13T19:29:00Z">
              <w:rPr>
                <w:lang w:val="en-GB"/>
              </w:rPr>
            </w:rPrChange>
          </w:rPr>
          <w:t>the best travel option between the alternatives provided by the system, according to his preferences.</w:t>
        </w:r>
      </w:ins>
    </w:p>
    <w:p w:rsidR="00A44402" w:rsidRPr="00A44402" w:rsidRDefault="00A44402" w:rsidP="00A44402">
      <w:pPr>
        <w:pStyle w:val="Paragrafoelenco"/>
        <w:numPr>
          <w:ilvl w:val="1"/>
          <w:numId w:val="4"/>
        </w:numPr>
        <w:rPr>
          <w:ins w:id="944" w:author="Andrea Mafessoni" w:date="2017-10-13T19:30:00Z"/>
          <w:rFonts w:cstheme="minorHAnsi"/>
          <w:sz w:val="24"/>
          <w:szCs w:val="24"/>
          <w:lang w:val="en-GB"/>
        </w:rPr>
      </w:pPr>
      <w:ins w:id="945" w:author="Andrea Mafessoni" w:date="2017-10-13T19:30:00Z">
        <w:r w:rsidRPr="00A44402">
          <w:rPr>
            <w:rFonts w:cstheme="minorHAnsi"/>
            <w:sz w:val="24"/>
            <w:szCs w:val="24"/>
            <w:lang w:val="en-GB"/>
          </w:rPr>
          <w:t>The system must update the daily schedule according to the travel option chosen by the user and the user must be able to see the new</w:t>
        </w:r>
        <w:r>
          <w:rPr>
            <w:rFonts w:cstheme="minorHAnsi"/>
            <w:sz w:val="24"/>
            <w:szCs w:val="24"/>
            <w:lang w:val="en-GB"/>
          </w:rPr>
          <w:t xml:space="preserve"> updated</w:t>
        </w:r>
        <w:r w:rsidRPr="00A44402">
          <w:rPr>
            <w:rFonts w:cstheme="minorHAnsi"/>
            <w:sz w:val="24"/>
            <w:szCs w:val="24"/>
            <w:lang w:val="en-GB"/>
          </w:rPr>
          <w:t xml:space="preserve"> schedule.</w:t>
        </w:r>
      </w:ins>
    </w:p>
    <w:p w:rsidR="00A44402" w:rsidRPr="00A44402" w:rsidRDefault="00A44402" w:rsidP="00A44402">
      <w:pPr>
        <w:pStyle w:val="Paragrafoelenco"/>
        <w:numPr>
          <w:ilvl w:val="1"/>
          <w:numId w:val="4"/>
        </w:numPr>
        <w:rPr>
          <w:ins w:id="946" w:author="Andrea Mafessoni" w:date="2017-10-13T19:30:00Z"/>
          <w:rFonts w:cstheme="minorHAnsi"/>
          <w:sz w:val="24"/>
          <w:szCs w:val="24"/>
          <w:lang w:val="en-GB"/>
        </w:rPr>
      </w:pPr>
      <w:ins w:id="947" w:author="Andrea Mafessoni" w:date="2017-10-13T19:30:00Z">
        <w:r w:rsidRPr="00A44402">
          <w:rPr>
            <w:rFonts w:cstheme="minorHAnsi"/>
            <w:sz w:val="24"/>
            <w:szCs w:val="24"/>
            <w:lang w:val="en-GB"/>
          </w:rPr>
          <w:t>The user must confirm the choice.</w:t>
        </w:r>
      </w:ins>
    </w:p>
    <w:p w:rsidR="00A44402" w:rsidRDefault="00A44402" w:rsidP="00A44402">
      <w:pPr>
        <w:pStyle w:val="Paragrafoelenco"/>
        <w:numPr>
          <w:ilvl w:val="1"/>
          <w:numId w:val="4"/>
        </w:numPr>
        <w:rPr>
          <w:ins w:id="948" w:author="Andrea Mafessoni" w:date="2017-10-13T19:31:00Z"/>
          <w:rFonts w:cstheme="minorHAnsi"/>
          <w:sz w:val="24"/>
          <w:szCs w:val="24"/>
          <w:lang w:val="en-GB"/>
        </w:rPr>
      </w:pPr>
      <w:ins w:id="949" w:author="Andrea Mafessoni" w:date="2017-10-13T19:31:00Z">
        <w:r w:rsidRPr="00A44402">
          <w:rPr>
            <w:rFonts w:cstheme="minorHAnsi"/>
            <w:sz w:val="24"/>
            <w:szCs w:val="24"/>
            <w:lang w:val="en-GB"/>
          </w:rPr>
          <w:t>The system must remember the ch</w:t>
        </w:r>
        <w:r>
          <w:rPr>
            <w:rFonts w:cstheme="minorHAnsi"/>
            <w:sz w:val="24"/>
            <w:szCs w:val="24"/>
            <w:lang w:val="en-GB"/>
          </w:rPr>
          <w:t xml:space="preserve">oice made by the user and save </w:t>
        </w:r>
        <w:r w:rsidRPr="00A44402">
          <w:rPr>
            <w:rFonts w:cstheme="minorHAnsi"/>
            <w:sz w:val="24"/>
            <w:szCs w:val="24"/>
            <w:lang w:val="en-GB"/>
          </w:rPr>
          <w:t xml:space="preserve">the information in memory. </w:t>
        </w:r>
      </w:ins>
    </w:p>
    <w:p w:rsidR="00A44402" w:rsidRPr="00A44402" w:rsidRDefault="00A44402" w:rsidP="00A44402">
      <w:pPr>
        <w:pStyle w:val="Paragrafoelenco"/>
        <w:numPr>
          <w:ilvl w:val="1"/>
          <w:numId w:val="4"/>
        </w:numPr>
        <w:rPr>
          <w:ins w:id="950" w:author="Andrea Mafessoni" w:date="2017-10-13T19:29:00Z"/>
          <w:rFonts w:cstheme="minorHAnsi"/>
          <w:sz w:val="24"/>
          <w:szCs w:val="24"/>
          <w:lang w:val="en-GB"/>
          <w:rPrChange w:id="951" w:author="Andrea Mafessoni" w:date="2017-10-13T19:31:00Z">
            <w:rPr>
              <w:ins w:id="952" w:author="Andrea Mafessoni" w:date="2017-10-13T19:29:00Z"/>
              <w:lang w:val="en-GB"/>
            </w:rPr>
          </w:rPrChange>
        </w:rPr>
        <w:pPrChange w:id="953" w:author="Andrea Mafessoni" w:date="2017-10-13T19:31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954" w:author="Andrea Mafessoni" w:date="2017-10-13T19:31:00Z">
        <w:r w:rsidRPr="00A44402">
          <w:rPr>
            <w:rFonts w:cstheme="minorHAnsi"/>
            <w:sz w:val="24"/>
            <w:szCs w:val="24"/>
            <w:lang w:val="en-GB"/>
          </w:rPr>
          <w:t>The daily schedule must be updated for the next view.</w:t>
        </w:r>
      </w:ins>
    </w:p>
    <w:p w:rsidR="00F27D35" w:rsidRDefault="00F27D35" w:rsidP="00F27D35">
      <w:pPr>
        <w:pStyle w:val="Paragrafoelenco"/>
        <w:numPr>
          <w:ilvl w:val="0"/>
          <w:numId w:val="4"/>
        </w:numPr>
        <w:rPr>
          <w:ins w:id="955" w:author="Andrea Mafessoni" w:date="2017-10-13T19:33:00Z"/>
          <w:rFonts w:cstheme="minorHAnsi"/>
          <w:b/>
          <w:sz w:val="24"/>
          <w:szCs w:val="24"/>
          <w:lang w:val="en-GB"/>
        </w:rPr>
        <w:pPrChange w:id="956" w:author="Andrea Mafessoni" w:date="2017-10-13T19:3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957" w:author="Andrea Mafessoni" w:date="2017-10-13T19:32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</w:ins>
      <w:ins w:id="958" w:author="Andrea Mafessoni" w:date="2017-10-13T19:49:00Z">
        <w:r w:rsidR="00972B90">
          <w:rPr>
            <w:rFonts w:cstheme="minorHAnsi"/>
            <w:b/>
            <w:sz w:val="24"/>
            <w:szCs w:val="24"/>
            <w:lang w:val="en-GB"/>
          </w:rPr>
          <w:t>9</w:t>
        </w:r>
      </w:ins>
      <w:ins w:id="959" w:author="Andrea Mafessoni" w:date="2017-10-13T19:32:00Z"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n </w:t>
        </w:r>
        <w:r w:rsidRPr="00BF2E47">
          <w:rPr>
            <w:rFonts w:cstheme="minorHAnsi"/>
            <w:b/>
            <w:sz w:val="24"/>
            <w:szCs w:val="24"/>
            <w:lang w:val="en-GB"/>
          </w:rPr>
          <w:t xml:space="preserve">User to </w:t>
        </w:r>
        <w:r>
          <w:rPr>
            <w:rFonts w:cstheme="minorHAnsi"/>
            <w:b/>
            <w:sz w:val="24"/>
            <w:szCs w:val="24"/>
            <w:lang w:val="en-GB"/>
          </w:rPr>
          <w:t>manage alerts for each appointment</w:t>
        </w:r>
        <w:r>
          <w:rPr>
            <w:rFonts w:cstheme="minorHAnsi"/>
            <w:b/>
            <w:sz w:val="24"/>
            <w:szCs w:val="24"/>
            <w:lang w:val="en-GB"/>
          </w:rPr>
          <w:t>.</w:t>
        </w:r>
      </w:ins>
    </w:p>
    <w:p w:rsidR="00F27D35" w:rsidRPr="00F27D35" w:rsidRDefault="00F27D35" w:rsidP="00F27D35">
      <w:pPr>
        <w:pStyle w:val="Paragrafoelenco"/>
        <w:numPr>
          <w:ilvl w:val="1"/>
          <w:numId w:val="4"/>
        </w:numPr>
        <w:rPr>
          <w:ins w:id="960" w:author="Andrea Mafessoni" w:date="2017-10-13T19:33:00Z"/>
          <w:rFonts w:cstheme="minorHAnsi"/>
          <w:sz w:val="24"/>
          <w:szCs w:val="24"/>
          <w:lang w:val="en-GB"/>
          <w:rPrChange w:id="961" w:author="Andrea Mafessoni" w:date="2017-10-13T19:33:00Z">
            <w:rPr>
              <w:ins w:id="962" w:author="Andrea Mafessoni" w:date="2017-10-13T19:33:00Z"/>
              <w:rFonts w:cstheme="minorHAnsi"/>
              <w:b/>
              <w:sz w:val="24"/>
              <w:szCs w:val="24"/>
              <w:lang w:val="en-GB"/>
            </w:rPr>
          </w:rPrChange>
        </w:rPr>
      </w:pPr>
      <w:ins w:id="963" w:author="Andrea Mafessoni" w:date="2017-10-13T19:33:00Z">
        <w:r w:rsidRPr="00F27D35">
          <w:rPr>
            <w:rFonts w:cstheme="minorHAnsi"/>
            <w:sz w:val="24"/>
            <w:szCs w:val="24"/>
            <w:lang w:val="en-GB"/>
            <w:rPrChange w:id="964" w:author="Andrea Mafessoni" w:date="2017-10-13T19:33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The user must be creating a new appointment or editing an existing one.</w:t>
        </w:r>
      </w:ins>
    </w:p>
    <w:p w:rsidR="00F27D35" w:rsidRPr="00F27D35" w:rsidRDefault="00F27D35" w:rsidP="00F27D35">
      <w:pPr>
        <w:pStyle w:val="Paragrafoelenco"/>
        <w:numPr>
          <w:ilvl w:val="1"/>
          <w:numId w:val="4"/>
        </w:numPr>
        <w:rPr>
          <w:ins w:id="965" w:author="Andrea Mafessoni" w:date="2017-10-13T19:35:00Z"/>
          <w:rFonts w:cstheme="minorHAnsi"/>
          <w:sz w:val="24"/>
          <w:szCs w:val="24"/>
          <w:lang w:val="en-GB"/>
          <w:rPrChange w:id="966" w:author="Andrea Mafessoni" w:date="2017-10-13T19:35:00Z">
            <w:rPr>
              <w:ins w:id="967" w:author="Andrea Mafessoni" w:date="2017-10-13T19:35:00Z"/>
              <w:rFonts w:cstheme="minorHAnsi"/>
              <w:b/>
              <w:sz w:val="24"/>
              <w:szCs w:val="24"/>
              <w:lang w:val="en-GB"/>
            </w:rPr>
          </w:rPrChange>
        </w:rPr>
      </w:pPr>
      <w:ins w:id="968" w:author="Andrea Mafessoni" w:date="2017-10-13T19:35:00Z">
        <w:r w:rsidRPr="00F27D35">
          <w:rPr>
            <w:rFonts w:cstheme="minorHAnsi"/>
            <w:sz w:val="24"/>
            <w:szCs w:val="24"/>
            <w:lang w:val="en-GB"/>
            <w:rPrChange w:id="969" w:author="Andrea Mafessoni" w:date="2017-10-13T19:35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 xml:space="preserve">The system must give the user the possibility of adding an alert for the </w:t>
        </w:r>
        <w:r>
          <w:rPr>
            <w:rFonts w:cstheme="minorHAnsi"/>
            <w:sz w:val="24"/>
            <w:szCs w:val="24"/>
            <w:lang w:val="en-GB"/>
          </w:rPr>
          <w:t xml:space="preserve">chosen </w:t>
        </w:r>
        <w:r w:rsidRPr="00F27D35">
          <w:rPr>
            <w:rFonts w:cstheme="minorHAnsi"/>
            <w:sz w:val="24"/>
            <w:szCs w:val="24"/>
            <w:lang w:val="en-GB"/>
            <w:rPrChange w:id="970" w:author="Andrea Mafessoni" w:date="2017-10-13T19:35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appointment</w:t>
        </w:r>
        <w:r>
          <w:rPr>
            <w:rFonts w:cstheme="minorHAnsi"/>
            <w:sz w:val="24"/>
            <w:szCs w:val="24"/>
            <w:lang w:val="en-GB"/>
          </w:rPr>
          <w:t>.</w:t>
        </w:r>
      </w:ins>
    </w:p>
    <w:p w:rsidR="00F27D35" w:rsidRPr="00F27D35" w:rsidRDefault="00F27D35" w:rsidP="00F27D35">
      <w:pPr>
        <w:pStyle w:val="Paragrafoelenco"/>
        <w:numPr>
          <w:ilvl w:val="1"/>
          <w:numId w:val="4"/>
        </w:numPr>
        <w:rPr>
          <w:ins w:id="971" w:author="Andrea Mafessoni" w:date="2017-10-13T19:35:00Z"/>
          <w:rFonts w:cstheme="minorHAnsi"/>
          <w:sz w:val="24"/>
          <w:szCs w:val="24"/>
          <w:lang w:val="en-GB"/>
          <w:rPrChange w:id="972" w:author="Andrea Mafessoni" w:date="2017-10-13T19:36:00Z">
            <w:rPr>
              <w:ins w:id="973" w:author="Andrea Mafessoni" w:date="2017-10-13T19:35:00Z"/>
              <w:rFonts w:cstheme="minorHAnsi"/>
              <w:b/>
              <w:sz w:val="24"/>
              <w:szCs w:val="24"/>
              <w:lang w:val="en-GB"/>
            </w:rPr>
          </w:rPrChange>
        </w:rPr>
      </w:pPr>
      <w:ins w:id="974" w:author="Andrea Mafessoni" w:date="2017-10-13T19:35:00Z">
        <w:r w:rsidRPr="00F27D35">
          <w:rPr>
            <w:rFonts w:cstheme="minorHAnsi"/>
            <w:sz w:val="24"/>
            <w:szCs w:val="24"/>
            <w:lang w:val="en-GB"/>
            <w:rPrChange w:id="975" w:author="Andrea Mafessoni" w:date="2017-10-13T19:36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In case of acceptance, the user must be able to choose a desired interval of time for the warning alert</w:t>
        </w:r>
      </w:ins>
      <w:ins w:id="976" w:author="Andrea Mafessoni" w:date="2017-10-13T19:36:00Z">
        <w:r>
          <w:rPr>
            <w:rFonts w:cstheme="minorHAnsi"/>
            <w:sz w:val="24"/>
            <w:szCs w:val="24"/>
            <w:lang w:val="en-GB"/>
          </w:rPr>
          <w:t>.</w:t>
        </w:r>
      </w:ins>
    </w:p>
    <w:p w:rsidR="00F27D35" w:rsidRPr="00F27D35" w:rsidRDefault="00F27D35" w:rsidP="00F27D35">
      <w:pPr>
        <w:pStyle w:val="Paragrafoelenco"/>
        <w:numPr>
          <w:ilvl w:val="1"/>
          <w:numId w:val="4"/>
        </w:numPr>
        <w:rPr>
          <w:ins w:id="977" w:author="Andrea Mafessoni" w:date="2017-10-13T19:36:00Z"/>
          <w:rFonts w:cstheme="minorHAnsi"/>
          <w:sz w:val="24"/>
          <w:szCs w:val="24"/>
          <w:lang w:val="en-GB"/>
          <w:rPrChange w:id="978" w:author="Andrea Mafessoni" w:date="2017-10-13T19:36:00Z">
            <w:rPr>
              <w:ins w:id="979" w:author="Andrea Mafessoni" w:date="2017-10-13T19:36:00Z"/>
              <w:rFonts w:cstheme="minorHAnsi"/>
              <w:b/>
              <w:sz w:val="24"/>
              <w:szCs w:val="24"/>
              <w:lang w:val="en-GB"/>
            </w:rPr>
          </w:rPrChange>
        </w:rPr>
      </w:pPr>
      <w:ins w:id="980" w:author="Andrea Mafessoni" w:date="2017-10-13T19:36:00Z">
        <w:r w:rsidRPr="00F27D35">
          <w:rPr>
            <w:rFonts w:cstheme="minorHAnsi"/>
            <w:sz w:val="24"/>
            <w:szCs w:val="24"/>
            <w:lang w:val="en-GB"/>
            <w:rPrChange w:id="981" w:author="Andrea Mafessoni" w:date="2017-10-13T19:36:00Z">
              <w:rPr>
                <w:rFonts w:cstheme="minorHAnsi"/>
                <w:b/>
                <w:sz w:val="24"/>
                <w:szCs w:val="24"/>
                <w:lang w:val="en-GB"/>
              </w:rPr>
            </w:rPrChange>
          </w:rPr>
          <w:t>The user must confirm the creation and the system must save the insertion in the memory.</w:t>
        </w:r>
      </w:ins>
    </w:p>
    <w:p w:rsidR="00F27D35" w:rsidRPr="00726A32" w:rsidRDefault="00F27D35" w:rsidP="00F27D35">
      <w:pPr>
        <w:pStyle w:val="Paragrafoelenco"/>
        <w:numPr>
          <w:ilvl w:val="1"/>
          <w:numId w:val="4"/>
        </w:numPr>
        <w:rPr>
          <w:ins w:id="982" w:author="Andrea Mafessoni" w:date="2017-10-13T19:38:00Z"/>
          <w:rFonts w:cstheme="minorHAnsi"/>
          <w:b/>
          <w:sz w:val="24"/>
          <w:szCs w:val="24"/>
          <w:lang w:val="en-GB"/>
          <w:rPrChange w:id="983" w:author="Andrea Mafessoni" w:date="2017-10-13T19:38:00Z">
            <w:rPr>
              <w:ins w:id="984" w:author="Andrea Mafessoni" w:date="2017-10-13T19:38:00Z"/>
              <w:rFonts w:cstheme="minorHAnsi"/>
              <w:sz w:val="24"/>
              <w:szCs w:val="24"/>
              <w:lang w:val="en-GB"/>
            </w:rPr>
          </w:rPrChange>
        </w:rPr>
        <w:pPrChange w:id="985" w:author="Andrea Mafessoni" w:date="2017-10-13T19:3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986" w:author="Andrea Mafessoni" w:date="2017-10-13T19:36:00Z">
        <w:r>
          <w:rPr>
            <w:rFonts w:cstheme="minorHAnsi"/>
            <w:sz w:val="24"/>
            <w:szCs w:val="24"/>
            <w:lang w:val="en-GB"/>
          </w:rPr>
          <w:t xml:space="preserve">The user must </w:t>
        </w:r>
      </w:ins>
      <w:ins w:id="987" w:author="Andrea Mafessoni" w:date="2017-10-13T19:37:00Z">
        <w:r>
          <w:rPr>
            <w:rFonts w:cstheme="minorHAnsi"/>
            <w:sz w:val="24"/>
            <w:szCs w:val="24"/>
            <w:lang w:val="en-GB"/>
          </w:rPr>
          <w:t>be able to modify or remove the inserted alert when needed.</w:t>
        </w:r>
      </w:ins>
    </w:p>
    <w:p w:rsidR="00726A32" w:rsidRPr="00972B90" w:rsidRDefault="00726A32" w:rsidP="00F27D35">
      <w:pPr>
        <w:pStyle w:val="Paragrafoelenco"/>
        <w:numPr>
          <w:ilvl w:val="1"/>
          <w:numId w:val="4"/>
        </w:numPr>
        <w:rPr>
          <w:ins w:id="988" w:author="Andrea Mafessoni" w:date="2017-10-13T19:49:00Z"/>
          <w:rFonts w:cstheme="minorHAnsi"/>
          <w:b/>
          <w:sz w:val="24"/>
          <w:szCs w:val="24"/>
          <w:lang w:val="en-GB"/>
          <w:rPrChange w:id="989" w:author="Andrea Mafessoni" w:date="2017-10-13T19:49:00Z">
            <w:rPr>
              <w:ins w:id="990" w:author="Andrea Mafessoni" w:date="2017-10-13T19:49:00Z"/>
              <w:rFonts w:cstheme="minorHAnsi"/>
              <w:sz w:val="24"/>
              <w:szCs w:val="24"/>
              <w:lang w:val="en-GB"/>
            </w:rPr>
          </w:rPrChange>
        </w:rPr>
        <w:pPrChange w:id="991" w:author="Andrea Mafessoni" w:date="2017-10-13T19:33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992" w:author="Andrea Mafessoni" w:date="2017-10-13T19:38:00Z">
        <w:r>
          <w:rPr>
            <w:rFonts w:cstheme="minorHAnsi"/>
            <w:sz w:val="24"/>
            <w:szCs w:val="24"/>
            <w:lang w:val="en-GB"/>
          </w:rPr>
          <w:t xml:space="preserve">In case of modification, the user must confirm </w:t>
        </w:r>
      </w:ins>
      <w:ins w:id="993" w:author="Andrea Mafessoni" w:date="2017-10-13T19:39:00Z">
        <w:r>
          <w:rPr>
            <w:rFonts w:cstheme="minorHAnsi"/>
            <w:sz w:val="24"/>
            <w:szCs w:val="24"/>
            <w:lang w:val="en-GB"/>
          </w:rPr>
          <w:t>the modification</w:t>
        </w:r>
      </w:ins>
      <w:ins w:id="994" w:author="Andrea Mafessoni" w:date="2017-10-13T19:38:00Z">
        <w:r>
          <w:rPr>
            <w:rFonts w:cstheme="minorHAnsi"/>
            <w:sz w:val="24"/>
            <w:szCs w:val="24"/>
            <w:lang w:val="en-GB"/>
          </w:rPr>
          <w:t xml:space="preserve"> and the system must save </w:t>
        </w:r>
      </w:ins>
      <w:ins w:id="995" w:author="Andrea Mafessoni" w:date="2017-10-13T19:39:00Z">
        <w:r>
          <w:rPr>
            <w:rFonts w:cstheme="minorHAnsi"/>
            <w:sz w:val="24"/>
            <w:szCs w:val="24"/>
            <w:lang w:val="en-GB"/>
          </w:rPr>
          <w:t>all changes.</w:t>
        </w:r>
      </w:ins>
    </w:p>
    <w:p w:rsidR="00972B90" w:rsidRDefault="00972B90" w:rsidP="00972B90">
      <w:pPr>
        <w:pStyle w:val="Paragrafoelenco"/>
        <w:numPr>
          <w:ilvl w:val="0"/>
          <w:numId w:val="4"/>
        </w:numPr>
        <w:rPr>
          <w:ins w:id="996" w:author="Andrea Mafessoni" w:date="2017-10-13T19:50:00Z"/>
          <w:rFonts w:cstheme="minorHAnsi"/>
          <w:b/>
          <w:sz w:val="24"/>
          <w:szCs w:val="24"/>
          <w:lang w:val="en-GB"/>
        </w:rPr>
        <w:pPrChange w:id="997" w:author="Andrea Mafessoni" w:date="2017-10-13T19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998" w:author="Andrea Mafessoni" w:date="2017-10-13T19:49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10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</w:ins>
      <w:ins w:id="999" w:author="Andrea Mafessoni" w:date="2017-10-13T19:50:00Z">
        <w:r>
          <w:rPr>
            <w:rFonts w:cstheme="minorHAnsi"/>
            <w:b/>
            <w:sz w:val="24"/>
            <w:szCs w:val="24"/>
            <w:lang w:val="en-GB"/>
          </w:rPr>
          <w:t>n User to manage his travel preferences.</w:t>
        </w:r>
      </w:ins>
    </w:p>
    <w:p w:rsidR="00972B90" w:rsidRPr="00972B90" w:rsidRDefault="00972B90" w:rsidP="00972B90">
      <w:pPr>
        <w:pStyle w:val="Paragrafoelenco"/>
        <w:numPr>
          <w:ilvl w:val="1"/>
          <w:numId w:val="4"/>
        </w:numPr>
        <w:rPr>
          <w:ins w:id="1000" w:author="Andrea Mafessoni" w:date="2017-10-13T19:51:00Z"/>
          <w:rFonts w:cstheme="minorHAnsi"/>
          <w:b/>
          <w:sz w:val="24"/>
          <w:szCs w:val="24"/>
          <w:lang w:val="en-GB"/>
          <w:rPrChange w:id="1001" w:author="Andrea Mafessoni" w:date="2017-10-13T19:51:00Z">
            <w:rPr>
              <w:ins w:id="1002" w:author="Andrea Mafessoni" w:date="2017-10-13T19:51:00Z"/>
              <w:rFonts w:cstheme="minorHAnsi"/>
              <w:sz w:val="24"/>
              <w:szCs w:val="24"/>
              <w:lang w:val="en-GB"/>
            </w:rPr>
          </w:rPrChange>
        </w:rPr>
        <w:pPrChange w:id="1003" w:author="Andrea Mafessoni" w:date="2017-10-13T19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04" w:author="Andrea Mafessoni" w:date="2017-10-13T19:50:00Z">
        <w:r>
          <w:rPr>
            <w:rFonts w:cstheme="minorHAnsi"/>
            <w:sz w:val="24"/>
            <w:szCs w:val="24"/>
            <w:lang w:val="en-GB"/>
          </w:rPr>
          <w:t>The user must be logged into the system.</w:t>
        </w:r>
      </w:ins>
    </w:p>
    <w:p w:rsidR="00972B90" w:rsidRPr="00972B90" w:rsidRDefault="00972B90" w:rsidP="00972B90">
      <w:pPr>
        <w:pStyle w:val="Paragrafoelenco"/>
        <w:numPr>
          <w:ilvl w:val="1"/>
          <w:numId w:val="4"/>
        </w:numPr>
        <w:rPr>
          <w:ins w:id="1005" w:author="Andrea Mafessoni" w:date="2017-10-13T19:51:00Z"/>
          <w:rFonts w:cstheme="minorHAnsi"/>
          <w:b/>
          <w:sz w:val="24"/>
          <w:szCs w:val="24"/>
          <w:lang w:val="en-GB"/>
          <w:rPrChange w:id="1006" w:author="Andrea Mafessoni" w:date="2017-10-13T19:52:00Z">
            <w:rPr>
              <w:ins w:id="1007" w:author="Andrea Mafessoni" w:date="2017-10-13T19:51:00Z"/>
              <w:rFonts w:cstheme="minorHAnsi"/>
              <w:sz w:val="24"/>
              <w:szCs w:val="24"/>
              <w:lang w:val="en-GB"/>
            </w:rPr>
          </w:rPrChange>
        </w:rPr>
        <w:pPrChange w:id="1008" w:author="Andrea Mafessoni" w:date="2017-10-13T19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09" w:author="Andrea Mafessoni" w:date="2017-10-13T19:51:00Z">
        <w:r>
          <w:rPr>
            <w:rFonts w:cstheme="minorHAnsi"/>
            <w:sz w:val="24"/>
            <w:szCs w:val="24"/>
            <w:lang w:val="en-GB"/>
          </w:rPr>
          <w:t>The user must be able to access the preferences panel of his account.</w:t>
        </w:r>
      </w:ins>
    </w:p>
    <w:p w:rsidR="00972B90" w:rsidRPr="00972B90" w:rsidRDefault="00972B90" w:rsidP="00972B90">
      <w:pPr>
        <w:pStyle w:val="Paragrafoelenco"/>
        <w:numPr>
          <w:ilvl w:val="1"/>
          <w:numId w:val="4"/>
        </w:numPr>
        <w:rPr>
          <w:ins w:id="1010" w:author="Andrea Mafessoni" w:date="2017-10-13T19:56:00Z"/>
          <w:rFonts w:cstheme="minorHAnsi"/>
          <w:b/>
          <w:sz w:val="24"/>
          <w:szCs w:val="24"/>
          <w:lang w:val="en-GB"/>
          <w:rPrChange w:id="1011" w:author="Andrea Mafessoni" w:date="2017-10-13T19:56:00Z">
            <w:rPr>
              <w:ins w:id="1012" w:author="Andrea Mafessoni" w:date="2017-10-13T19:56:00Z"/>
              <w:rFonts w:cstheme="minorHAnsi"/>
              <w:sz w:val="24"/>
              <w:szCs w:val="24"/>
              <w:lang w:val="en-GB"/>
            </w:rPr>
          </w:rPrChange>
        </w:rPr>
        <w:pPrChange w:id="1013" w:author="Andrea Mafessoni" w:date="2017-10-13T19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14" w:author="Andrea Mafessoni" w:date="2017-10-13T19:52:00Z">
        <w:r>
          <w:rPr>
            <w:rFonts w:cstheme="minorHAnsi"/>
            <w:sz w:val="24"/>
            <w:szCs w:val="24"/>
            <w:lang w:val="en-GB"/>
          </w:rPr>
          <w:lastRenderedPageBreak/>
          <w:t xml:space="preserve">The system must give the user the possibility of setting </w:t>
        </w:r>
      </w:ins>
      <w:ins w:id="1015" w:author="Andrea Mafessoni" w:date="2017-10-13T19:53:00Z">
        <w:r>
          <w:rPr>
            <w:rFonts w:cstheme="minorHAnsi"/>
            <w:sz w:val="24"/>
            <w:szCs w:val="24"/>
            <w:lang w:val="en-GB"/>
          </w:rPr>
          <w:t xml:space="preserve">various preferences, such as owned </w:t>
        </w:r>
      </w:ins>
      <w:ins w:id="1016" w:author="Andrea Mafessoni" w:date="2017-10-13T19:54:00Z">
        <w:r>
          <w:rPr>
            <w:rFonts w:cstheme="minorHAnsi"/>
            <w:sz w:val="24"/>
            <w:szCs w:val="24"/>
            <w:lang w:val="en-GB"/>
          </w:rPr>
          <w:t xml:space="preserve">and preferred </w:t>
        </w:r>
      </w:ins>
      <w:ins w:id="1017" w:author="Andrea Mafessoni" w:date="2017-10-13T19:53:00Z">
        <w:r>
          <w:rPr>
            <w:rFonts w:cstheme="minorHAnsi"/>
            <w:sz w:val="24"/>
            <w:szCs w:val="24"/>
            <w:lang w:val="en-GB"/>
          </w:rPr>
          <w:t xml:space="preserve">travel means, </w:t>
        </w:r>
      </w:ins>
      <w:ins w:id="1018" w:author="Andrea Mafessoni" w:date="2017-10-13T19:56:00Z">
        <w:r>
          <w:rPr>
            <w:rFonts w:cstheme="minorHAnsi"/>
            <w:sz w:val="24"/>
            <w:szCs w:val="24"/>
            <w:lang w:val="en-GB"/>
          </w:rPr>
          <w:t xml:space="preserve">address of Home and other </w:t>
        </w:r>
      </w:ins>
      <w:ins w:id="1019" w:author="Andrea Mafessoni" w:date="2017-10-13T19:55:00Z">
        <w:r>
          <w:rPr>
            <w:rFonts w:cstheme="minorHAnsi"/>
            <w:sz w:val="24"/>
            <w:szCs w:val="24"/>
            <w:lang w:val="en-GB"/>
          </w:rPr>
          <w:t>general travel preferences.</w:t>
        </w:r>
      </w:ins>
    </w:p>
    <w:p w:rsidR="00972B90" w:rsidRPr="00972B90" w:rsidRDefault="00972B90" w:rsidP="00972B90">
      <w:pPr>
        <w:pStyle w:val="Paragrafoelenco"/>
        <w:numPr>
          <w:ilvl w:val="1"/>
          <w:numId w:val="4"/>
        </w:numPr>
        <w:rPr>
          <w:ins w:id="1020" w:author="Andrea Mafessoni" w:date="2017-10-13T19:57:00Z"/>
          <w:rFonts w:cstheme="minorHAnsi"/>
          <w:b/>
          <w:sz w:val="24"/>
          <w:szCs w:val="24"/>
          <w:lang w:val="en-GB"/>
          <w:rPrChange w:id="1021" w:author="Andrea Mafessoni" w:date="2017-10-13T19:57:00Z">
            <w:rPr>
              <w:ins w:id="1022" w:author="Andrea Mafessoni" w:date="2017-10-13T19:57:00Z"/>
              <w:rFonts w:cstheme="minorHAnsi"/>
              <w:sz w:val="24"/>
              <w:szCs w:val="24"/>
              <w:lang w:val="en-GB"/>
            </w:rPr>
          </w:rPrChange>
        </w:rPr>
        <w:pPrChange w:id="1023" w:author="Andrea Mafessoni" w:date="2017-10-13T19:50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024" w:author="Andrea Mafessoni" w:date="2017-10-13T19:56:00Z">
        <w:r>
          <w:rPr>
            <w:rFonts w:cstheme="minorHAnsi"/>
            <w:sz w:val="24"/>
            <w:szCs w:val="24"/>
            <w:lang w:val="en-GB"/>
          </w:rPr>
          <w:t xml:space="preserve">The user must be able to edit the </w:t>
        </w:r>
      </w:ins>
      <w:ins w:id="1025" w:author="Andrea Mafessoni" w:date="2017-10-13T19:57:00Z">
        <w:r>
          <w:rPr>
            <w:rFonts w:cstheme="minorHAnsi"/>
            <w:sz w:val="24"/>
            <w:szCs w:val="24"/>
            <w:lang w:val="en-GB"/>
          </w:rPr>
          <w:t xml:space="preserve">provided </w:t>
        </w:r>
      </w:ins>
      <w:ins w:id="1026" w:author="Andrea Mafessoni" w:date="2017-10-13T19:56:00Z">
        <w:r>
          <w:rPr>
            <w:rFonts w:cstheme="minorHAnsi"/>
            <w:sz w:val="24"/>
            <w:szCs w:val="24"/>
            <w:lang w:val="en-GB"/>
          </w:rPr>
          <w:t>preferences when needed.</w:t>
        </w:r>
      </w:ins>
    </w:p>
    <w:p w:rsidR="00972B90" w:rsidRDefault="00972B90" w:rsidP="00972B90">
      <w:pPr>
        <w:pStyle w:val="Paragrafoelenco"/>
        <w:numPr>
          <w:ilvl w:val="0"/>
          <w:numId w:val="4"/>
        </w:numPr>
        <w:rPr>
          <w:ins w:id="1027" w:author="Andrea Mafessoni" w:date="2017-10-13T19:58:00Z"/>
          <w:rFonts w:cstheme="minorHAnsi"/>
          <w:b/>
          <w:sz w:val="24"/>
          <w:szCs w:val="24"/>
          <w:lang w:val="en-GB"/>
        </w:rPr>
      </w:pPr>
      <w:ins w:id="1028" w:author="Andrea Mafessoni" w:date="2017-10-13T19:58:00Z">
        <w:r w:rsidRPr="00BF2E47">
          <w:rPr>
            <w:rFonts w:cstheme="minorHAnsi"/>
            <w:b/>
            <w:sz w:val="24"/>
            <w:szCs w:val="24"/>
            <w:lang w:val="en-GB"/>
          </w:rPr>
          <w:t>[G</w:t>
        </w:r>
        <w:r>
          <w:rPr>
            <w:rFonts w:cstheme="minorHAnsi"/>
            <w:b/>
            <w:sz w:val="24"/>
            <w:szCs w:val="24"/>
            <w:lang w:val="en-GB"/>
          </w:rPr>
          <w:t>11</w:t>
        </w:r>
        <w:r w:rsidRPr="00BF2E47">
          <w:rPr>
            <w:rFonts w:cstheme="minorHAnsi"/>
            <w:b/>
            <w:sz w:val="24"/>
            <w:szCs w:val="24"/>
            <w:lang w:val="en-GB"/>
          </w:rPr>
          <w:t>] Allow a</w:t>
        </w:r>
        <w:r>
          <w:rPr>
            <w:rFonts w:cstheme="minorHAnsi"/>
            <w:b/>
            <w:sz w:val="24"/>
            <w:szCs w:val="24"/>
            <w:lang w:val="en-GB"/>
          </w:rPr>
          <w:t xml:space="preserve">n User to </w:t>
        </w:r>
      </w:ins>
      <w:ins w:id="1029" w:author="Andrea Mafessoni" w:date="2017-10-13T19:59:00Z">
        <w:r w:rsidR="00D23513">
          <w:rPr>
            <w:rFonts w:cstheme="minorHAnsi"/>
            <w:b/>
            <w:sz w:val="24"/>
            <w:szCs w:val="24"/>
            <w:lang w:val="en-GB"/>
          </w:rPr>
          <w:t>buy public transportation tickets.</w:t>
        </w:r>
      </w:ins>
    </w:p>
    <w:p w:rsidR="00B16D55" w:rsidRDefault="00B16D55" w:rsidP="00B16D55">
      <w:pPr>
        <w:pStyle w:val="Paragrafoelenco"/>
        <w:numPr>
          <w:ilvl w:val="1"/>
          <w:numId w:val="4"/>
        </w:numPr>
        <w:rPr>
          <w:ins w:id="1030" w:author="Andrea Mafessoni" w:date="2017-10-13T21:01:00Z"/>
          <w:rFonts w:cstheme="minorHAnsi"/>
          <w:sz w:val="24"/>
          <w:szCs w:val="24"/>
          <w:lang w:val="en-GB"/>
        </w:rPr>
      </w:pPr>
      <w:ins w:id="1031" w:author="Andrea Mafessoni" w:date="2017-10-13T21:01:00Z">
        <w:r w:rsidRPr="002A047B">
          <w:rPr>
            <w:rFonts w:cstheme="minorHAnsi"/>
            <w:sz w:val="24"/>
            <w:szCs w:val="24"/>
            <w:lang w:val="en-GB"/>
          </w:rPr>
          <w:t>The user must</w:t>
        </w:r>
        <w:r>
          <w:rPr>
            <w:rFonts w:cstheme="minorHAnsi"/>
            <w:sz w:val="24"/>
            <w:szCs w:val="24"/>
            <w:lang w:val="en-GB"/>
          </w:rPr>
          <w:t xml:space="preserve"> be able to</w:t>
        </w:r>
        <w:r w:rsidRPr="002A047B">
          <w:rPr>
            <w:rFonts w:cstheme="minorHAnsi"/>
            <w:sz w:val="24"/>
            <w:szCs w:val="24"/>
            <w:lang w:val="en-GB"/>
          </w:rPr>
          <w:t xml:space="preserve"> check the daily schedule of a chosen day and select a chosen travel.</w:t>
        </w:r>
      </w:ins>
    </w:p>
    <w:p w:rsidR="00B16D55" w:rsidRDefault="00B16D55" w:rsidP="00B16D55">
      <w:pPr>
        <w:pStyle w:val="Paragrafoelenco"/>
        <w:numPr>
          <w:ilvl w:val="1"/>
          <w:numId w:val="4"/>
        </w:numPr>
        <w:rPr>
          <w:ins w:id="1032" w:author="Andrea Mafessoni" w:date="2017-10-13T21:19:00Z"/>
          <w:rFonts w:cstheme="minorHAnsi"/>
          <w:sz w:val="24"/>
          <w:szCs w:val="24"/>
          <w:lang w:val="en-GB"/>
        </w:rPr>
      </w:pPr>
      <w:ins w:id="1033" w:author="Andrea Mafessoni" w:date="2017-10-13T21:01:00Z">
        <w:r>
          <w:rPr>
            <w:rFonts w:cstheme="minorHAnsi"/>
            <w:sz w:val="24"/>
            <w:szCs w:val="24"/>
            <w:lang w:val="en-GB"/>
          </w:rPr>
          <w:t xml:space="preserve">The system must give to the user the possibility of </w:t>
        </w:r>
      </w:ins>
      <w:ins w:id="1034" w:author="Andrea Mafessoni" w:date="2017-10-13T21:17:00Z">
        <w:r w:rsidR="00023BE7">
          <w:rPr>
            <w:rFonts w:cstheme="minorHAnsi"/>
            <w:sz w:val="24"/>
            <w:szCs w:val="24"/>
            <w:lang w:val="en-GB"/>
          </w:rPr>
          <w:t xml:space="preserve">buying </w:t>
        </w:r>
      </w:ins>
      <w:ins w:id="1035" w:author="Andrea Mafessoni" w:date="2017-10-13T21:18:00Z">
        <w:r w:rsidR="00023BE7">
          <w:rPr>
            <w:rFonts w:cstheme="minorHAnsi"/>
            <w:sz w:val="24"/>
            <w:szCs w:val="24"/>
            <w:lang w:val="en-GB"/>
          </w:rPr>
          <w:t xml:space="preserve">the ticket for the selected travel </w:t>
        </w:r>
      </w:ins>
      <w:ins w:id="1036" w:author="Andrea Mafessoni" w:date="2017-10-13T21:19:00Z">
        <w:r w:rsidR="00023BE7">
          <w:rPr>
            <w:rFonts w:cstheme="minorHAnsi"/>
            <w:sz w:val="24"/>
            <w:szCs w:val="24"/>
            <w:lang w:val="en-GB"/>
          </w:rPr>
          <w:t>through</w:t>
        </w:r>
      </w:ins>
      <w:ins w:id="1037" w:author="Andrea Mafessoni" w:date="2017-10-13T21:18:00Z">
        <w:r w:rsidR="00023BE7">
          <w:rPr>
            <w:rFonts w:cstheme="minorHAnsi"/>
            <w:sz w:val="24"/>
            <w:szCs w:val="24"/>
            <w:lang w:val="en-GB"/>
          </w:rPr>
          <w:t xml:space="preserve"> an </w:t>
        </w:r>
      </w:ins>
      <w:ins w:id="1038" w:author="Andrea Mafessoni" w:date="2017-10-13T21:19:00Z">
        <w:r w:rsidR="00023BE7">
          <w:rPr>
            <w:rFonts w:cstheme="minorHAnsi"/>
            <w:sz w:val="24"/>
            <w:szCs w:val="24"/>
            <w:lang w:val="en-GB"/>
          </w:rPr>
          <w:t>external</w:t>
        </w:r>
      </w:ins>
      <w:ins w:id="1039" w:author="Andrea Mafessoni" w:date="2017-10-13T21:18:00Z">
        <w:r w:rsidR="00023BE7">
          <w:rPr>
            <w:rFonts w:cstheme="minorHAnsi"/>
            <w:sz w:val="24"/>
            <w:szCs w:val="24"/>
            <w:lang w:val="en-GB"/>
          </w:rPr>
          <w:t xml:space="preserve"> </w:t>
        </w:r>
      </w:ins>
      <w:ins w:id="1040" w:author="Andrea Mafessoni" w:date="2017-10-13T21:19:00Z">
        <w:r w:rsidR="00023BE7">
          <w:rPr>
            <w:rFonts w:cstheme="minorHAnsi"/>
            <w:sz w:val="24"/>
            <w:szCs w:val="24"/>
            <w:lang w:val="en-GB"/>
          </w:rPr>
          <w:t>public transportation service.</w:t>
        </w:r>
        <w:bookmarkStart w:id="1041" w:name="_GoBack"/>
        <w:bookmarkEnd w:id="1041"/>
      </w:ins>
    </w:p>
    <w:p w:rsidR="00023BE7" w:rsidRPr="002A047B" w:rsidRDefault="00023BE7" w:rsidP="00B16D55">
      <w:pPr>
        <w:pStyle w:val="Paragrafoelenco"/>
        <w:numPr>
          <w:ilvl w:val="1"/>
          <w:numId w:val="4"/>
        </w:numPr>
        <w:rPr>
          <w:ins w:id="1042" w:author="Andrea Mafessoni" w:date="2017-10-13T21:01:00Z"/>
          <w:rFonts w:cstheme="minorHAnsi"/>
          <w:sz w:val="24"/>
          <w:szCs w:val="24"/>
          <w:lang w:val="en-GB"/>
        </w:rPr>
      </w:pPr>
      <w:ins w:id="1043" w:author="Andrea Mafessoni" w:date="2017-10-13T21:19:00Z">
        <w:r>
          <w:rPr>
            <w:rFonts w:cstheme="minorHAnsi"/>
            <w:sz w:val="24"/>
            <w:szCs w:val="24"/>
            <w:lang w:val="en-GB"/>
          </w:rPr>
          <w:t>The system must save</w:t>
        </w:r>
      </w:ins>
      <w:ins w:id="1044" w:author="Andrea Mafessoni" w:date="2017-10-13T21:20:00Z">
        <w:r>
          <w:rPr>
            <w:rFonts w:cstheme="minorHAnsi"/>
            <w:sz w:val="24"/>
            <w:szCs w:val="24"/>
            <w:lang w:val="en-GB"/>
          </w:rPr>
          <w:t xml:space="preserve"> a copy of the </w:t>
        </w:r>
      </w:ins>
      <w:ins w:id="1045" w:author="Andrea Mafessoni" w:date="2017-10-13T21:19:00Z">
        <w:r>
          <w:rPr>
            <w:rFonts w:cstheme="minorHAnsi"/>
            <w:sz w:val="24"/>
            <w:szCs w:val="24"/>
            <w:lang w:val="en-GB"/>
          </w:rPr>
          <w:t xml:space="preserve">bought tickets </w:t>
        </w:r>
      </w:ins>
      <w:ins w:id="1046" w:author="Andrea Mafessoni" w:date="2017-10-13T21:20:00Z">
        <w:r>
          <w:rPr>
            <w:rFonts w:cstheme="minorHAnsi"/>
            <w:sz w:val="24"/>
            <w:szCs w:val="24"/>
            <w:lang w:val="en-GB"/>
          </w:rPr>
          <w:t xml:space="preserve">and the user must be able </w:t>
        </w:r>
      </w:ins>
      <w:ins w:id="1047" w:author="Andrea Mafessoni" w:date="2017-10-13T21:21:00Z">
        <w:r>
          <w:rPr>
            <w:rFonts w:cstheme="minorHAnsi"/>
            <w:sz w:val="24"/>
            <w:szCs w:val="24"/>
            <w:lang w:val="en-GB"/>
          </w:rPr>
          <w:t>to view them when needed.</w:t>
        </w:r>
      </w:ins>
    </w:p>
    <w:p w:rsidR="00972B90" w:rsidRPr="00972B90" w:rsidRDefault="00972B90" w:rsidP="00B16D55">
      <w:pPr>
        <w:pStyle w:val="Paragrafoelenco"/>
        <w:ind w:left="1658"/>
        <w:rPr>
          <w:ins w:id="1048" w:author="Andrea Mafessoni" w:date="2017-10-13T19:49:00Z"/>
          <w:rFonts w:cstheme="minorHAnsi"/>
          <w:b/>
          <w:sz w:val="24"/>
          <w:szCs w:val="24"/>
          <w:lang w:val="en-GB"/>
          <w:rPrChange w:id="1049" w:author="Andrea Mafessoni" w:date="2017-10-13T19:50:00Z">
            <w:rPr>
              <w:ins w:id="1050" w:author="Andrea Mafessoni" w:date="2017-10-13T19:49:00Z"/>
              <w:lang w:val="en-GB"/>
            </w:rPr>
          </w:rPrChange>
        </w:rPr>
        <w:pPrChange w:id="1051" w:author="Andrea Mafessoni" w:date="2017-10-13T21:01:00Z">
          <w:pPr>
            <w:pStyle w:val="Paragrafoelenco"/>
            <w:numPr>
              <w:numId w:val="4"/>
            </w:numPr>
            <w:ind w:left="1070" w:hanging="360"/>
          </w:pPr>
        </w:pPrChange>
      </w:pPr>
    </w:p>
    <w:p w:rsidR="00972B90" w:rsidRPr="00F27D35" w:rsidRDefault="00972B90" w:rsidP="00972B90">
      <w:pPr>
        <w:pStyle w:val="Paragrafoelenco"/>
        <w:ind w:left="1070"/>
        <w:rPr>
          <w:ins w:id="1052" w:author="Andrea Mafessoni" w:date="2017-10-13T19:22:00Z"/>
          <w:rFonts w:cstheme="minorHAnsi"/>
          <w:b/>
          <w:sz w:val="24"/>
          <w:szCs w:val="24"/>
          <w:lang w:val="en-GB"/>
          <w:rPrChange w:id="1053" w:author="Andrea Mafessoni" w:date="2017-10-13T19:33:00Z">
            <w:rPr>
              <w:ins w:id="1054" w:author="Andrea Mafessoni" w:date="2017-10-13T19:22:00Z"/>
              <w:lang w:val="en-GB"/>
            </w:rPr>
          </w:rPrChange>
        </w:rPr>
        <w:pPrChange w:id="1055" w:author="Andrea Mafessoni" w:date="2017-10-13T19:49:00Z">
          <w:pPr>
            <w:pStyle w:val="Paragrafoelenco"/>
            <w:numPr>
              <w:numId w:val="4"/>
            </w:numPr>
            <w:ind w:left="1070" w:hanging="360"/>
          </w:pPr>
        </w:pPrChange>
      </w:pPr>
    </w:p>
    <w:p w:rsidR="002A047B" w:rsidRPr="002A047B" w:rsidRDefault="002A047B" w:rsidP="002A047B">
      <w:pPr>
        <w:rPr>
          <w:ins w:id="1056" w:author="Andrea Mafessoni" w:date="2017-10-13T19:18:00Z"/>
          <w:rFonts w:cstheme="minorHAnsi"/>
          <w:sz w:val="24"/>
          <w:szCs w:val="24"/>
          <w:lang w:val="en-GB"/>
          <w:rPrChange w:id="1057" w:author="Andrea Mafessoni" w:date="2017-10-13T19:26:00Z">
            <w:rPr>
              <w:ins w:id="1058" w:author="Andrea Mafessoni" w:date="2017-10-13T19:18:00Z"/>
              <w:lang w:val="en-GB"/>
            </w:rPr>
          </w:rPrChange>
        </w:rPr>
        <w:pPrChange w:id="1059" w:author="Andrea Mafessoni" w:date="2017-10-13T19:26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</w:p>
    <w:p w:rsidR="00654A1B" w:rsidRPr="002A047B" w:rsidRDefault="002A047B" w:rsidP="002A047B">
      <w:pPr>
        <w:ind w:left="1658"/>
        <w:rPr>
          <w:ins w:id="1060" w:author="Andrea Mafessoni" w:date="2017-10-13T19:05:00Z"/>
          <w:rFonts w:cstheme="minorHAnsi"/>
          <w:sz w:val="24"/>
          <w:szCs w:val="24"/>
          <w:lang w:val="en-GB"/>
          <w:rPrChange w:id="1061" w:author="Andrea Mafessoni" w:date="2017-10-13T19:18:00Z">
            <w:rPr>
              <w:ins w:id="1062" w:author="Andrea Mafessoni" w:date="2017-10-13T19:05:00Z"/>
              <w:lang w:val="en-GB"/>
            </w:rPr>
          </w:rPrChange>
        </w:rPr>
        <w:pPrChange w:id="1063" w:author="Andrea Mafessoni" w:date="2017-10-13T19:18:00Z">
          <w:pPr>
            <w:pStyle w:val="Paragrafoelenco"/>
            <w:numPr>
              <w:ilvl w:val="1"/>
              <w:numId w:val="4"/>
            </w:numPr>
            <w:ind w:left="2018" w:hanging="360"/>
          </w:pPr>
        </w:pPrChange>
      </w:pPr>
      <w:ins w:id="1064" w:author="Andrea Mafessoni" w:date="2017-10-13T19:18:00Z">
        <w:r w:rsidRPr="002A047B">
          <w:rPr>
            <w:rFonts w:cstheme="minorHAnsi"/>
            <w:sz w:val="24"/>
            <w:szCs w:val="24"/>
            <w:lang w:val="en-GB"/>
            <w:rPrChange w:id="1065" w:author="Andrea Mafessoni" w:date="2017-10-13T19:18:00Z">
              <w:rPr>
                <w:lang w:val="en-GB"/>
              </w:rPr>
            </w:rPrChange>
          </w:rPr>
          <w:t xml:space="preserve"> </w:t>
        </w:r>
      </w:ins>
    </w:p>
    <w:p w:rsidR="008C5161" w:rsidRPr="008C5161" w:rsidDel="008C5161" w:rsidRDefault="008C5161" w:rsidP="008C5161">
      <w:pPr>
        <w:rPr>
          <w:ins w:id="1066" w:author="Daniele Moltisanti" w:date="2017-10-11T16:05:00Z"/>
          <w:del w:id="1067" w:author="Andrea Mafessoni" w:date="2017-10-13T19:04:00Z"/>
          <w:rFonts w:cstheme="minorHAnsi"/>
          <w:sz w:val="24"/>
          <w:szCs w:val="24"/>
          <w:lang w:val="en-GB"/>
          <w:rPrChange w:id="1068" w:author="Andrea Mafessoni" w:date="2017-10-13T19:05:00Z">
            <w:rPr>
              <w:ins w:id="1069" w:author="Daniele Moltisanti" w:date="2017-10-11T16:05:00Z"/>
              <w:del w:id="1070" w:author="Andrea Mafessoni" w:date="2017-10-13T19:04:00Z"/>
              <w:sz w:val="28"/>
              <w:szCs w:val="28"/>
              <w:lang w:val="en-GB"/>
            </w:rPr>
          </w:rPrChange>
        </w:rPr>
        <w:pPrChange w:id="1071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902297" w:rsidRPr="00C71EB0" w:rsidDel="008C5161" w:rsidRDefault="008C5161" w:rsidP="008C5161">
      <w:pPr>
        <w:rPr>
          <w:ins w:id="1072" w:author="Daniele Moltisanti" w:date="2017-10-11T16:10:00Z"/>
          <w:del w:id="1073" w:author="Andrea Mafessoni" w:date="2017-10-13T19:00:00Z"/>
          <w:lang w:val="en-GB"/>
          <w:rPrChange w:id="1074" w:author="Andrea Mafessoni" w:date="2017-10-13T18:39:00Z">
            <w:rPr>
              <w:ins w:id="1075" w:author="Daniele Moltisanti" w:date="2017-10-11T16:10:00Z"/>
              <w:del w:id="1076" w:author="Andrea Mafessoni" w:date="2017-10-13T19:00:00Z"/>
              <w:sz w:val="28"/>
              <w:szCs w:val="28"/>
              <w:lang w:val="en-GB"/>
            </w:rPr>
          </w:rPrChange>
        </w:rPr>
        <w:pPrChange w:id="1077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78" w:author="Andrea Mafessoni" w:date="2017-10-13T19:01:00Z">
        <w:r w:rsidRPr="00C71EB0" w:rsidDel="008C5161">
          <w:rPr>
            <w:lang w:val="en-GB"/>
            <w:rPrChange w:id="1079" w:author="Andrea Mafessoni" w:date="2017-10-13T18:39:00Z">
              <w:rPr>
                <w:lang w:val="en-GB"/>
              </w:rPr>
            </w:rPrChange>
          </w:rPr>
          <w:t xml:space="preserve"> </w:t>
        </w:r>
      </w:ins>
      <w:ins w:id="1080" w:author="Daniele Moltisanti" w:date="2017-10-11T16:05:00Z">
        <w:del w:id="1081" w:author="Andrea Mafessoni" w:date="2017-10-13T19:00:00Z">
          <w:r w:rsidR="00902297" w:rsidRPr="00C71EB0" w:rsidDel="008C5161">
            <w:rPr>
              <w:lang w:val="en-GB"/>
              <w:rPrChange w:id="108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The user must be able to speci</w:delText>
          </w:r>
        </w:del>
      </w:ins>
      <w:ins w:id="1083" w:author="Daniele Moltisanti" w:date="2017-10-11T16:08:00Z">
        <w:del w:id="1084" w:author="Andrea Mafessoni" w:date="2017-10-13T19:00:00Z">
          <w:r w:rsidR="0052502B" w:rsidRPr="00C71EB0" w:rsidDel="008C5161">
            <w:rPr>
              <w:lang w:val="en-GB"/>
              <w:rPrChange w:id="1085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fy the amount of time required </w:delText>
          </w:r>
        </w:del>
      </w:ins>
      <w:ins w:id="1086" w:author="Daniele Moltisanti" w:date="2017-10-11T16:13:00Z">
        <w:del w:id="1087" w:author="Andrea Mafessoni" w:date="2017-10-13T19:00:00Z">
          <w:r w:rsidR="0052502B" w:rsidRPr="00C71EB0" w:rsidDel="008C5161">
            <w:rPr>
              <w:lang w:val="en-GB"/>
              <w:rPrChange w:id="1088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by</w:delText>
          </w:r>
        </w:del>
      </w:ins>
      <w:ins w:id="1089" w:author="Daniele Moltisanti" w:date="2017-10-11T16:08:00Z">
        <w:del w:id="1090" w:author="Andrea Mafessoni" w:date="2017-10-13T19:00:00Z">
          <w:r w:rsidR="0052502B" w:rsidRPr="00C71EB0" w:rsidDel="008C5161">
            <w:rPr>
              <w:lang w:val="en-GB"/>
              <w:rPrChange w:id="1091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 the appointment.</w:delText>
          </w:r>
        </w:del>
      </w:ins>
    </w:p>
    <w:p w:rsidR="0052502B" w:rsidRPr="00C71EB0" w:rsidDel="008C5161" w:rsidRDefault="0052502B" w:rsidP="008C5161">
      <w:pPr>
        <w:rPr>
          <w:ins w:id="1092" w:author="Daniele Moltisanti" w:date="2017-10-11T14:23:00Z"/>
          <w:del w:id="1093" w:author="Andrea Mafessoni" w:date="2017-10-13T19:00:00Z"/>
          <w:lang w:val="en-GB"/>
          <w:rPrChange w:id="1094" w:author="Andrea Mafessoni" w:date="2017-10-13T18:39:00Z">
            <w:rPr>
              <w:ins w:id="1095" w:author="Daniele Moltisanti" w:date="2017-10-11T14:23:00Z"/>
              <w:del w:id="1096" w:author="Andrea Mafessoni" w:date="2017-10-13T19:00:00Z"/>
              <w:sz w:val="28"/>
              <w:szCs w:val="28"/>
              <w:lang w:val="en-GB"/>
            </w:rPr>
          </w:rPrChange>
        </w:rPr>
        <w:pPrChange w:id="1097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98" w:author="Daniele Moltisanti" w:date="2017-10-11T16:14:00Z">
        <w:del w:id="1099" w:author="Andrea Mafessoni" w:date="2017-10-13T19:00:00Z">
          <w:r w:rsidRPr="00C71EB0" w:rsidDel="008C5161">
            <w:rPr>
              <w:lang w:val="en-GB"/>
              <w:rPrChange w:id="1100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The user must be able to </w:delText>
          </w:r>
        </w:del>
      </w:ins>
      <w:ins w:id="1101" w:author="Daniele Moltisanti" w:date="2017-10-11T16:15:00Z">
        <w:del w:id="1102" w:author="Andrea Mafessoni" w:date="2017-10-13T19:00:00Z">
          <w:r w:rsidRPr="00C71EB0" w:rsidDel="008C5161">
            <w:rPr>
              <w:lang w:val="en-GB"/>
              <w:rPrChange w:id="1103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select place </w:delText>
          </w:r>
        </w:del>
      </w:ins>
    </w:p>
    <w:p w:rsidR="004C6578" w:rsidRPr="00C71EB0" w:rsidDel="00C71EB0" w:rsidRDefault="004C6578" w:rsidP="008C5161">
      <w:pPr>
        <w:rPr>
          <w:ins w:id="1104" w:author="Daniele Moltisanti" w:date="2017-10-11T14:23:00Z"/>
          <w:del w:id="1105" w:author="Andrea Mafessoni" w:date="2017-10-13T18:37:00Z"/>
          <w:lang w:val="en-GB"/>
          <w:rPrChange w:id="1106" w:author="Andrea Mafessoni" w:date="2017-10-13T18:39:00Z">
            <w:rPr>
              <w:ins w:id="1107" w:author="Daniele Moltisanti" w:date="2017-10-11T14:23:00Z"/>
              <w:del w:id="1108" w:author="Andrea Mafessoni" w:date="2017-10-13T18:37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1109" w:author="Andrea Mafessoni" w:date="2017-10-13T19:05:00Z">
          <w:pPr>
            <w:pStyle w:val="Paragrafoelenco"/>
            <w:numPr>
              <w:numId w:val="4"/>
            </w:numPr>
            <w:ind w:left="993" w:hanging="426"/>
          </w:pPr>
        </w:pPrChange>
      </w:pPr>
      <w:ins w:id="1110" w:author="Daniele Moltisanti" w:date="2017-10-11T14:23:00Z">
        <w:del w:id="1111" w:author="Andrea Mafessoni" w:date="2017-10-13T18:37:00Z">
          <w:r w:rsidRPr="00C71EB0" w:rsidDel="00C71EB0">
            <w:rPr>
              <w:lang w:val="en-GB"/>
              <w:rPrChange w:id="1112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C71EB0" w:rsidDel="00C71EB0">
            <w:rPr>
              <w:lang w:val="en-GB"/>
              <w:rPrChange w:id="1113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5</w:delText>
          </w:r>
          <w:r w:rsidRPr="00C71EB0" w:rsidDel="00C71EB0">
            <w:rPr>
              <w:lang w:val="en-GB"/>
              <w:rPrChange w:id="1114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  <w:r w:rsidRPr="00C71EB0" w:rsidDel="00C71EB0">
            <w:rPr>
              <w:lang w:val="en-GB"/>
              <w:rPrChange w:id="1115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Allow an User to modify an </w:delText>
          </w:r>
        </w:del>
      </w:ins>
      <w:ins w:id="1116" w:author="Daniele Moltisanti" w:date="2017-10-11T15:54:00Z">
        <w:del w:id="1117" w:author="Andrea Mafessoni" w:date="2017-10-13T18:37:00Z">
          <w:r w:rsidR="00E231F1" w:rsidRPr="00C71EB0" w:rsidDel="00C71EB0">
            <w:rPr>
              <w:lang w:val="en-GB"/>
              <w:rPrChange w:id="1118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appointment</w:delText>
          </w:r>
        </w:del>
      </w:ins>
    </w:p>
    <w:p w:rsidR="004C6578" w:rsidRPr="00C71EB0" w:rsidDel="00C71EB0" w:rsidRDefault="004C6578" w:rsidP="008C5161">
      <w:pPr>
        <w:rPr>
          <w:ins w:id="1119" w:author="Daniele Moltisanti" w:date="2017-10-11T14:23:00Z"/>
          <w:del w:id="1120" w:author="Andrea Mafessoni" w:date="2017-10-13T18:37:00Z"/>
          <w:lang w:val="en-GB"/>
          <w:rPrChange w:id="1121" w:author="Andrea Mafessoni" w:date="2017-10-13T18:39:00Z">
            <w:rPr>
              <w:ins w:id="1122" w:author="Daniele Moltisanti" w:date="2017-10-11T14:23:00Z"/>
              <w:del w:id="1123" w:author="Andrea Mafessoni" w:date="2017-10-13T18:37:00Z"/>
              <w:sz w:val="28"/>
              <w:szCs w:val="28"/>
              <w:lang w:val="en-GB"/>
            </w:rPr>
          </w:rPrChange>
        </w:rPr>
        <w:pPrChange w:id="1124" w:author="Andrea Mafessoni" w:date="2017-10-13T19:05:00Z">
          <w:pPr>
            <w:pStyle w:val="Paragrafoelenco"/>
            <w:numPr>
              <w:numId w:val="4"/>
            </w:numPr>
            <w:ind w:left="993" w:hanging="426"/>
          </w:pPr>
        </w:pPrChange>
      </w:pPr>
      <w:ins w:id="1125" w:author="Daniele Moltisanti" w:date="2017-10-11T14:23:00Z">
        <w:del w:id="1126" w:author="Andrea Mafessoni" w:date="2017-10-13T18:37:00Z">
          <w:r w:rsidRPr="00C71EB0" w:rsidDel="00C71EB0">
            <w:rPr>
              <w:lang w:val="en-GB"/>
              <w:rPrChange w:id="1127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>[G</w:delText>
          </w:r>
          <w:r w:rsidRPr="00C71EB0" w:rsidDel="00C71EB0">
            <w:rPr>
              <w:lang w:val="en-GB"/>
              <w:rPrChange w:id="1128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6</w:delText>
          </w:r>
          <w:r w:rsidRPr="00C71EB0" w:rsidDel="00C71EB0">
            <w:rPr>
              <w:lang w:val="en-GB"/>
              <w:rPrChange w:id="1129" w:author="Andrea Mafessoni" w:date="2017-10-13T18:39:00Z">
                <w:rPr>
                  <w:sz w:val="28"/>
                  <w:szCs w:val="28"/>
                  <w:lang w:val="en-GB"/>
                </w:rPr>
              </w:rPrChange>
            </w:rPr>
            <w:delText xml:space="preserve">] </w:delText>
          </w:r>
          <w:r w:rsidRPr="00C71EB0" w:rsidDel="00C71EB0">
            <w:rPr>
              <w:lang w:val="en-GB"/>
              <w:rPrChange w:id="1130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 xml:space="preserve">Allow an User to delete an </w:delText>
          </w:r>
        </w:del>
      </w:ins>
      <w:ins w:id="1131" w:author="Daniele Moltisanti" w:date="2017-10-11T15:54:00Z">
        <w:del w:id="1132" w:author="Andrea Mafessoni" w:date="2017-10-13T18:37:00Z">
          <w:r w:rsidR="00E231F1" w:rsidRPr="00C71EB0" w:rsidDel="00C71EB0">
            <w:rPr>
              <w:lang w:val="en-GB"/>
              <w:rPrChange w:id="1133" w:author="Andrea Mafessoni" w:date="2017-10-13T18:39:00Z">
                <w:rPr>
                  <w:rFonts w:ascii="Adobe Garamond Pro Bold" w:hAnsi="Adobe Garamond Pro Bold"/>
                  <w:sz w:val="28"/>
                  <w:szCs w:val="28"/>
                  <w:lang w:val="en-GB"/>
                </w:rPr>
              </w:rPrChange>
            </w:rPr>
            <w:delText>appointment</w:delText>
          </w:r>
        </w:del>
      </w:ins>
    </w:p>
    <w:p w:rsidR="00C52757" w:rsidRPr="00C71EB0" w:rsidDel="00C71EB0" w:rsidRDefault="00E231F1" w:rsidP="008C5161">
      <w:pPr>
        <w:rPr>
          <w:ins w:id="1134" w:author="Daniele Moltisanti" w:date="2017-10-11T14:40:00Z"/>
          <w:del w:id="1135" w:author="Andrea Mafessoni" w:date="2017-10-13T18:37:00Z"/>
          <w:lang w:val="en-GB"/>
          <w:rPrChange w:id="1136" w:author="Andrea Mafessoni" w:date="2017-10-13T18:39:00Z">
            <w:rPr>
              <w:ins w:id="1137" w:author="Daniele Moltisanti" w:date="2017-10-11T14:40:00Z"/>
              <w:del w:id="1138" w:author="Andrea Mafessoni" w:date="2017-10-13T18:37:00Z"/>
              <w:lang w:val="en-GB"/>
            </w:rPr>
          </w:rPrChange>
        </w:rPr>
        <w:pPrChange w:id="1139" w:author="Andrea Mafessoni" w:date="2017-10-13T19:05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1140" w:author="Daniele Moltisanti" w:date="2017-10-11T15:54:00Z">
        <w:del w:id="1141" w:author="Andrea Mafessoni" w:date="2017-10-13T18:37:00Z">
          <w:r w:rsidRPr="00C71EB0" w:rsidDel="00C71EB0">
            <w:rPr>
              <w:lang w:val="en-GB"/>
              <w:rPrChange w:id="1142" w:author="Andrea Mafessoni" w:date="2017-10-13T18:39:00Z">
                <w:rPr>
                  <w:lang w:val="en-GB"/>
                </w:rPr>
              </w:rPrChange>
            </w:rPr>
            <w:delText xml:space="preserve"> </w:delText>
          </w:r>
        </w:del>
      </w:ins>
      <w:ins w:id="1143" w:author="Daniele Moltisanti" w:date="2017-10-11T14:40:00Z">
        <w:del w:id="1144" w:author="Andrea Mafessoni" w:date="2017-10-13T18:37:00Z">
          <w:r w:rsidR="00C52757" w:rsidRPr="00C71EB0" w:rsidDel="00C71EB0">
            <w:rPr>
              <w:lang w:val="en-GB"/>
              <w:rPrChange w:id="1145" w:author="Andrea Mafessoni" w:date="2017-10-13T18:39:00Z">
                <w:rPr>
                  <w:lang w:val="en-GB"/>
                </w:rPr>
              </w:rPrChange>
            </w:rPr>
            <w:delText>[G</w:delText>
          </w:r>
          <w:r w:rsidR="00C52757" w:rsidRPr="00C71EB0" w:rsidDel="00C71EB0">
            <w:rPr>
              <w:lang w:val="en-GB"/>
              <w:rPrChange w:id="1146" w:author="Andrea Mafessoni" w:date="2017-10-13T18:39:00Z">
                <w:rPr>
                  <w:sz w:val="20"/>
                  <w:szCs w:val="20"/>
                  <w:lang w:val="en-GB"/>
                </w:rPr>
              </w:rPrChange>
            </w:rPr>
            <w:delText>8</w:delText>
          </w:r>
          <w:r w:rsidR="00C52757" w:rsidRPr="00C71EB0" w:rsidDel="00C71EB0">
            <w:rPr>
              <w:lang w:val="en-GB"/>
              <w:rPrChange w:id="1147" w:author="Andrea Mafessoni" w:date="2017-10-13T18:39:00Z">
                <w:rPr>
                  <w:lang w:val="en-GB"/>
                </w:rPr>
              </w:rPrChange>
            </w:rPr>
            <w:delText xml:space="preserve">] Allow an User to </w:delText>
          </w:r>
        </w:del>
      </w:ins>
      <w:ins w:id="1148" w:author="Daniele Moltisanti" w:date="2017-10-11T14:42:00Z">
        <w:del w:id="1149" w:author="Andrea Mafessoni" w:date="2017-10-13T18:37:00Z">
          <w:r w:rsidR="00C52757" w:rsidRPr="00C71EB0" w:rsidDel="00C71EB0">
            <w:rPr>
              <w:lang w:val="en-GB"/>
              <w:rPrChange w:id="1150" w:author="Andrea Mafessoni" w:date="2017-10-13T18:39:00Z">
                <w:rPr>
                  <w:lang w:val="en-GB"/>
                </w:rPr>
              </w:rPrChange>
            </w:rPr>
            <w:delText>manage</w:delText>
          </w:r>
        </w:del>
      </w:ins>
      <w:ins w:id="1151" w:author="Daniele Moltisanti" w:date="2017-10-11T14:40:00Z">
        <w:del w:id="1152" w:author="Andrea Mafessoni" w:date="2017-10-13T18:37:00Z">
          <w:r w:rsidR="00C52757" w:rsidRPr="00C71EB0" w:rsidDel="00C71EB0">
            <w:rPr>
              <w:lang w:val="en-GB"/>
              <w:rPrChange w:id="1153" w:author="Andrea Mafessoni" w:date="2017-10-13T18:39:00Z">
                <w:rPr>
                  <w:lang w:val="en-GB"/>
                </w:rPr>
              </w:rPrChange>
            </w:rPr>
            <w:delText xml:space="preserve"> </w:delText>
          </w:r>
        </w:del>
      </w:ins>
      <w:ins w:id="1154" w:author="Daniele Moltisanti" w:date="2017-10-11T14:42:00Z">
        <w:del w:id="1155" w:author="Andrea Mafessoni" w:date="2017-10-13T18:37:00Z">
          <w:r w:rsidR="00C52757" w:rsidRPr="00C71EB0" w:rsidDel="00C71EB0">
            <w:rPr>
              <w:lang w:val="en-GB"/>
              <w:rPrChange w:id="1156" w:author="Andrea Mafessoni" w:date="2017-10-13T18:39:00Z">
                <w:rPr>
                  <w:lang w:val="en-GB"/>
                </w:rPr>
              </w:rPrChange>
            </w:rPr>
            <w:delText>preferences</w:delText>
          </w:r>
        </w:del>
      </w:ins>
    </w:p>
    <w:p w:rsidR="004C6578" w:rsidRPr="00C71EB0" w:rsidDel="00C71EB0" w:rsidRDefault="004C6578" w:rsidP="008C5161">
      <w:pPr>
        <w:rPr>
          <w:ins w:id="1157" w:author="Daniele Moltisanti" w:date="2017-10-11T14:23:00Z"/>
          <w:del w:id="1158" w:author="Andrea Mafessoni" w:date="2017-10-13T18:37:00Z"/>
          <w:lang w:val="en-GB"/>
          <w:rPrChange w:id="1159" w:author="Andrea Mafessoni" w:date="2017-10-13T18:39:00Z">
            <w:rPr>
              <w:ins w:id="1160" w:author="Daniele Moltisanti" w:date="2017-10-11T14:23:00Z"/>
              <w:del w:id="1161" w:author="Andrea Mafessoni" w:date="2017-10-13T18:37:00Z"/>
              <w:sz w:val="28"/>
              <w:szCs w:val="28"/>
              <w:lang w:val="en-GB"/>
            </w:rPr>
          </w:rPrChange>
        </w:rPr>
        <w:pPrChange w:id="1162" w:author="Andrea Mafessoni" w:date="2017-10-13T19:05:00Z">
          <w:pPr>
            <w:pStyle w:val="Paragrafoelenco"/>
            <w:numPr>
              <w:numId w:val="4"/>
            </w:numPr>
            <w:ind w:left="993" w:hanging="426"/>
          </w:pPr>
        </w:pPrChange>
      </w:pPr>
    </w:p>
    <w:p w:rsidR="004C6578" w:rsidRPr="00C71EB0" w:rsidRDefault="004C6578" w:rsidP="008C5161">
      <w:pPr>
        <w:rPr>
          <w:ins w:id="1163" w:author="Daniele Moltisanti" w:date="2017-10-10T17:33:00Z"/>
          <w:color w:val="FF0000"/>
          <w:lang w:val="en-GB"/>
          <w:rPrChange w:id="1164" w:author="Andrea Mafessoni" w:date="2017-10-13T18:39:00Z">
            <w:rPr>
              <w:ins w:id="1165" w:author="Daniele Moltisanti" w:date="2017-10-10T17:33:00Z"/>
              <w:sz w:val="28"/>
              <w:szCs w:val="28"/>
              <w:lang w:val="en-GB"/>
            </w:rPr>
          </w:rPrChange>
        </w:rPr>
        <w:pPrChange w:id="1166" w:author="Andrea Mafessoni" w:date="2017-10-13T19:0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EB0" w:rsidRDefault="00C71532">
      <w:pPr>
        <w:rPr>
          <w:ins w:id="1167" w:author="Daniele Moltisanti" w:date="2017-10-10T17:32:00Z"/>
          <w:rFonts w:cstheme="minorHAnsi"/>
          <w:color w:val="FF0000"/>
          <w:sz w:val="24"/>
          <w:szCs w:val="24"/>
          <w:lang w:val="en-GB"/>
          <w:rPrChange w:id="1168" w:author="Andrea Mafessoni" w:date="2017-10-13T18:39:00Z">
            <w:rPr>
              <w:ins w:id="1169" w:author="Daniele Moltisanti" w:date="2017-10-10T17:32:00Z"/>
              <w:sz w:val="28"/>
              <w:szCs w:val="28"/>
              <w:lang w:val="en-GB"/>
            </w:rPr>
          </w:rPrChange>
        </w:rPr>
        <w:pPrChange w:id="1170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EB0" w:rsidRDefault="00C71532">
      <w:pPr>
        <w:rPr>
          <w:ins w:id="1171" w:author="Daniele Moltisanti" w:date="2017-10-10T16:24:00Z"/>
          <w:rFonts w:cstheme="minorHAnsi"/>
          <w:color w:val="FF0000"/>
          <w:sz w:val="24"/>
          <w:szCs w:val="24"/>
          <w:lang w:val="en-GB"/>
          <w:rPrChange w:id="1172" w:author="Andrea Mafessoni" w:date="2017-10-13T18:39:00Z">
            <w:rPr>
              <w:ins w:id="1173" w:author="Daniele Moltisanti" w:date="2017-10-10T16:24:00Z"/>
              <w:lang w:val="en-GB"/>
            </w:rPr>
          </w:rPrChange>
        </w:rPr>
        <w:pPrChange w:id="1174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Pr="00C71EB0" w:rsidRDefault="00273426">
      <w:pPr>
        <w:rPr>
          <w:ins w:id="1175" w:author="Daniele Moltisanti" w:date="2017-10-10T16:24:00Z"/>
          <w:rFonts w:cstheme="minorHAnsi"/>
          <w:sz w:val="24"/>
          <w:szCs w:val="24"/>
          <w:lang w:val="en-GB"/>
          <w:rPrChange w:id="1176" w:author="Andrea Mafessoni" w:date="2017-10-13T18:39:00Z">
            <w:rPr>
              <w:ins w:id="1177" w:author="Daniele Moltisanti" w:date="2017-10-10T16:24:00Z"/>
              <w:sz w:val="28"/>
              <w:szCs w:val="28"/>
              <w:lang w:val="en-GB"/>
            </w:rPr>
          </w:rPrChange>
        </w:rPr>
        <w:pPrChange w:id="1178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Pr="00C71EB0" w:rsidRDefault="00273426">
      <w:pPr>
        <w:rPr>
          <w:ins w:id="1179" w:author="Daniele Moltisanti" w:date="2017-10-06T22:23:00Z"/>
          <w:rFonts w:cstheme="minorHAnsi"/>
          <w:sz w:val="24"/>
          <w:szCs w:val="24"/>
          <w:lang w:val="en-GB"/>
          <w:rPrChange w:id="1180" w:author="Andrea Mafessoni" w:date="2017-10-13T18:39:00Z">
            <w:rPr>
              <w:ins w:id="1181" w:author="Daniele Moltisanti" w:date="2017-10-06T22:23:00Z"/>
            </w:rPr>
          </w:rPrChange>
        </w:rPr>
        <w:pPrChange w:id="1182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477017" w:rsidRPr="00C71EB0" w:rsidRDefault="00740E0B">
      <w:pPr>
        <w:pStyle w:val="Paragrafoelenco"/>
        <w:ind w:left="567"/>
        <w:rPr>
          <w:ins w:id="1183" w:author="Daniele Moltisanti" w:date="2017-10-06T22:23:00Z"/>
          <w:rFonts w:cstheme="minorHAnsi"/>
          <w:b/>
          <w:sz w:val="24"/>
          <w:szCs w:val="24"/>
          <w:lang w:val="en-GB"/>
          <w:rPrChange w:id="1184" w:author="Andrea Mafessoni" w:date="2017-10-13T18:39:00Z">
            <w:rPr>
              <w:ins w:id="1185" w:author="Daniele Moltisanti" w:date="2017-10-06T22:23:00Z"/>
              <w:b/>
              <w:sz w:val="28"/>
              <w:szCs w:val="28"/>
            </w:rPr>
          </w:rPrChange>
        </w:rPr>
        <w:pPrChange w:id="1186" w:author="Daniele Moltisanti" w:date="2017-10-06T22:23:00Z">
          <w:pPr>
            <w:pStyle w:val="Paragrafoelenco"/>
            <w:numPr>
              <w:numId w:val="1"/>
            </w:numPr>
            <w:ind w:left="567" w:hanging="436"/>
          </w:pPr>
        </w:pPrChange>
      </w:pPr>
      <w:del w:id="1187" w:author="Daniele Moltisanti" w:date="2017-10-06T22:23:00Z">
        <w:r w:rsidRPr="00C71EB0" w:rsidDel="00477017">
          <w:rPr>
            <w:rFonts w:cstheme="minorHAnsi"/>
            <w:b/>
            <w:sz w:val="24"/>
            <w:szCs w:val="24"/>
            <w:lang w:val="en-GB"/>
            <w:rPrChange w:id="1188" w:author="Andrea Mafessoni" w:date="2017-10-13T18:39:00Z">
              <w:rPr>
                <w:b/>
                <w:sz w:val="28"/>
                <w:szCs w:val="28"/>
              </w:rPr>
            </w:rPrChange>
          </w:rPr>
          <w:delText>,</w:delText>
        </w:r>
      </w:del>
    </w:p>
    <w:p w:rsidR="00740E0B" w:rsidRPr="00C71EB0" w:rsidDel="00A95676" w:rsidRDefault="00740E0B">
      <w:pPr>
        <w:pStyle w:val="Paragrafoelenco"/>
        <w:ind w:left="567"/>
        <w:rPr>
          <w:rFonts w:cstheme="minorHAnsi"/>
          <w:b/>
          <w:sz w:val="24"/>
          <w:szCs w:val="24"/>
          <w:lang w:val="en-GB"/>
          <w:rPrChange w:id="1189" w:author="Andrea Mafessoni" w:date="2017-10-13T18:39:00Z">
            <w:rPr>
              <w:b/>
              <w:sz w:val="28"/>
              <w:szCs w:val="28"/>
            </w:rPr>
          </w:rPrChange>
        </w:rPr>
        <w:pPrChange w:id="1190" w:author="Daniele Moltisanti" w:date="2017-10-07T15:07:00Z">
          <w:pPr>
            <w:pStyle w:val="Paragrafoelenco"/>
            <w:numPr>
              <w:numId w:val="1"/>
            </w:numPr>
            <w:ind w:left="567" w:hanging="436"/>
          </w:pPr>
        </w:pPrChange>
      </w:pPr>
      <w:moveFromRangeStart w:id="1191" w:author="Daniele Moltisanti" w:date="2017-10-07T11:46:00Z" w:name="move495140138"/>
      <w:moveFrom w:id="1192" w:author="Daniele Moltisanti" w:date="2017-10-07T11:46:00Z">
        <w:r w:rsidRPr="00C71EB0" w:rsidDel="00477017">
          <w:rPr>
            <w:rFonts w:cstheme="minorHAnsi"/>
            <w:b/>
            <w:sz w:val="24"/>
            <w:szCs w:val="24"/>
            <w:lang w:val="en-GB"/>
            <w:rPrChange w:id="1193" w:author="Andrea Mafessoni" w:date="2017-10-13T18:39:00Z">
              <w:rPr>
                <w:b/>
                <w:sz w:val="28"/>
                <w:szCs w:val="28"/>
              </w:rPr>
            </w:rPrChange>
          </w:rPr>
          <w:t xml:space="preserve"> </w:t>
        </w:r>
        <w:r w:rsidRPr="00C71EB0" w:rsidDel="00A95676">
          <w:rPr>
            <w:rFonts w:cstheme="minorHAnsi"/>
            <w:b/>
            <w:sz w:val="24"/>
            <w:szCs w:val="24"/>
            <w:lang w:val="en-GB"/>
            <w:rPrChange w:id="1194" w:author="Andrea Mafessoni" w:date="2017-10-13T18:39:00Z">
              <w:rPr>
                <w:b/>
                <w:sz w:val="28"/>
                <w:szCs w:val="28"/>
              </w:rPr>
            </w:rPrChange>
          </w:rPr>
          <w:t>Dependencies</w:t>
        </w:r>
      </w:moveFrom>
    </w:p>
    <w:moveFromRangeEnd w:id="1191"/>
    <w:p w:rsidR="00740E0B" w:rsidRPr="00C71EB0" w:rsidRDefault="00740E0B">
      <w:pPr>
        <w:rPr>
          <w:rFonts w:cstheme="minorHAnsi"/>
          <w:sz w:val="24"/>
          <w:szCs w:val="24"/>
          <w:lang w:val="en-GB"/>
          <w:rPrChange w:id="1195" w:author="Andrea Mafessoni" w:date="2017-10-13T18:39:00Z">
            <w:rPr/>
          </w:rPrChange>
        </w:rPr>
      </w:pPr>
    </w:p>
    <w:sectPr w:rsidR="00740E0B" w:rsidRPr="00C71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E8F"/>
    <w:multiLevelType w:val="hybridMultilevel"/>
    <w:tmpl w:val="230AAEC2"/>
    <w:lvl w:ilvl="0" w:tplc="9CCE2AFE">
      <w:start w:val="1"/>
      <w:numFmt w:val="upperRoman"/>
      <w:lvlText w:val="%1."/>
      <w:lvlJc w:val="right"/>
      <w:pPr>
        <w:ind w:left="2062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2782" w:hanging="360"/>
      </w:pPr>
    </w:lvl>
    <w:lvl w:ilvl="2" w:tplc="0410001B">
      <w:start w:val="1"/>
      <w:numFmt w:val="lowerRoman"/>
      <w:lvlText w:val="%3."/>
      <w:lvlJc w:val="right"/>
      <w:pPr>
        <w:ind w:left="3502" w:hanging="180"/>
      </w:pPr>
    </w:lvl>
    <w:lvl w:ilvl="3" w:tplc="0410000F">
      <w:start w:val="1"/>
      <w:numFmt w:val="decimal"/>
      <w:lvlText w:val="%4."/>
      <w:lvlJc w:val="left"/>
      <w:pPr>
        <w:ind w:left="4222" w:hanging="360"/>
      </w:pPr>
    </w:lvl>
    <w:lvl w:ilvl="4" w:tplc="04100019">
      <w:start w:val="1"/>
      <w:numFmt w:val="lowerLetter"/>
      <w:lvlText w:val="%5."/>
      <w:lvlJc w:val="left"/>
      <w:pPr>
        <w:ind w:left="4942" w:hanging="360"/>
      </w:pPr>
    </w:lvl>
    <w:lvl w:ilvl="5" w:tplc="0410001B">
      <w:start w:val="1"/>
      <w:numFmt w:val="lowerRoman"/>
      <w:lvlText w:val="%6."/>
      <w:lvlJc w:val="right"/>
      <w:pPr>
        <w:ind w:left="5662" w:hanging="180"/>
      </w:pPr>
    </w:lvl>
    <w:lvl w:ilvl="6" w:tplc="0410000F">
      <w:start w:val="1"/>
      <w:numFmt w:val="decimal"/>
      <w:lvlText w:val="%7."/>
      <w:lvlJc w:val="left"/>
      <w:pPr>
        <w:ind w:left="6382" w:hanging="360"/>
      </w:pPr>
    </w:lvl>
    <w:lvl w:ilvl="7" w:tplc="04100019">
      <w:start w:val="1"/>
      <w:numFmt w:val="lowerLetter"/>
      <w:lvlText w:val="%8."/>
      <w:lvlJc w:val="left"/>
      <w:pPr>
        <w:ind w:left="7102" w:hanging="360"/>
      </w:pPr>
    </w:lvl>
    <w:lvl w:ilvl="8" w:tplc="0410001B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E34662E"/>
    <w:multiLevelType w:val="hybridMultilevel"/>
    <w:tmpl w:val="FF505FAA"/>
    <w:lvl w:ilvl="0" w:tplc="B3AE9C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3AE9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lang w:val="it-I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36B03"/>
    <w:multiLevelType w:val="hybridMultilevel"/>
    <w:tmpl w:val="30C6A40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FCF4B1C"/>
    <w:multiLevelType w:val="hybridMultilevel"/>
    <w:tmpl w:val="DA20BAEE"/>
    <w:lvl w:ilvl="0" w:tplc="5FE09B24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2" w:tplc="0410001B">
      <w:start w:val="1"/>
      <w:numFmt w:val="lowerRoman"/>
      <w:lvlText w:val="%3."/>
      <w:lvlJc w:val="right"/>
      <w:pPr>
        <w:ind w:left="2738" w:hanging="180"/>
      </w:pPr>
    </w:lvl>
    <w:lvl w:ilvl="3" w:tplc="0410000F">
      <w:start w:val="1"/>
      <w:numFmt w:val="decimal"/>
      <w:lvlText w:val="%4."/>
      <w:lvlJc w:val="left"/>
      <w:pPr>
        <w:ind w:left="3458" w:hanging="360"/>
      </w:pPr>
    </w:lvl>
    <w:lvl w:ilvl="4" w:tplc="04100019">
      <w:start w:val="1"/>
      <w:numFmt w:val="lowerLetter"/>
      <w:lvlText w:val="%5."/>
      <w:lvlJc w:val="left"/>
      <w:pPr>
        <w:ind w:left="4178" w:hanging="360"/>
      </w:pPr>
    </w:lvl>
    <w:lvl w:ilvl="5" w:tplc="0410001B">
      <w:start w:val="1"/>
      <w:numFmt w:val="lowerRoman"/>
      <w:lvlText w:val="%6."/>
      <w:lvlJc w:val="right"/>
      <w:pPr>
        <w:ind w:left="4898" w:hanging="180"/>
      </w:pPr>
    </w:lvl>
    <w:lvl w:ilvl="6" w:tplc="0410000F">
      <w:start w:val="1"/>
      <w:numFmt w:val="decimal"/>
      <w:lvlText w:val="%7."/>
      <w:lvlJc w:val="left"/>
      <w:pPr>
        <w:ind w:left="5618" w:hanging="360"/>
      </w:pPr>
    </w:lvl>
    <w:lvl w:ilvl="7" w:tplc="04100019">
      <w:start w:val="1"/>
      <w:numFmt w:val="lowerLetter"/>
      <w:lvlText w:val="%8."/>
      <w:lvlJc w:val="left"/>
      <w:pPr>
        <w:ind w:left="6338" w:hanging="360"/>
      </w:pPr>
    </w:lvl>
    <w:lvl w:ilvl="8" w:tplc="0410001B">
      <w:start w:val="1"/>
      <w:numFmt w:val="lowerRoman"/>
      <w:lvlText w:val="%9."/>
      <w:lvlJc w:val="right"/>
      <w:pPr>
        <w:ind w:left="7058" w:hanging="180"/>
      </w:pPr>
    </w:lvl>
  </w:abstractNum>
  <w:abstractNum w:abstractNumId="4" w15:restartNumberingAfterBreak="0">
    <w:nsid w:val="31497B61"/>
    <w:multiLevelType w:val="hybridMultilevel"/>
    <w:tmpl w:val="093A5652"/>
    <w:lvl w:ilvl="0" w:tplc="5FE09B2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2D21C73"/>
    <w:multiLevelType w:val="multilevel"/>
    <w:tmpl w:val="21D8CE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04A2186"/>
    <w:multiLevelType w:val="hybridMultilevel"/>
    <w:tmpl w:val="A3CC65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C4937"/>
    <w:multiLevelType w:val="hybridMultilevel"/>
    <w:tmpl w:val="22E87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 Mafessoni">
    <w15:presenceInfo w15:providerId="Windows Live" w15:userId="45bb329b8323c36b"/>
  </w15:person>
  <w15:person w15:author="Daniele Moltisanti">
    <w15:presenceInfo w15:providerId="Windows Live" w15:userId="076819732de94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ocumentProtection w:edit="trackedChanges" w:enforcement="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0B"/>
    <w:rsid w:val="00023BE7"/>
    <w:rsid w:val="000552E4"/>
    <w:rsid w:val="00170FDE"/>
    <w:rsid w:val="00193312"/>
    <w:rsid w:val="001B5FDE"/>
    <w:rsid w:val="001D0341"/>
    <w:rsid w:val="0022099E"/>
    <w:rsid w:val="00251685"/>
    <w:rsid w:val="00273426"/>
    <w:rsid w:val="002A047B"/>
    <w:rsid w:val="002C7597"/>
    <w:rsid w:val="00347D26"/>
    <w:rsid w:val="00364F8C"/>
    <w:rsid w:val="00477017"/>
    <w:rsid w:val="004A5AC3"/>
    <w:rsid w:val="004C6578"/>
    <w:rsid w:val="0052502B"/>
    <w:rsid w:val="00557345"/>
    <w:rsid w:val="005D7CB4"/>
    <w:rsid w:val="00605E88"/>
    <w:rsid w:val="00654A1B"/>
    <w:rsid w:val="00666643"/>
    <w:rsid w:val="00695506"/>
    <w:rsid w:val="00726A32"/>
    <w:rsid w:val="00740E0B"/>
    <w:rsid w:val="007776BA"/>
    <w:rsid w:val="00784497"/>
    <w:rsid w:val="007900BD"/>
    <w:rsid w:val="00846775"/>
    <w:rsid w:val="00866286"/>
    <w:rsid w:val="008A5817"/>
    <w:rsid w:val="008C5161"/>
    <w:rsid w:val="00902297"/>
    <w:rsid w:val="00941DD4"/>
    <w:rsid w:val="0094277E"/>
    <w:rsid w:val="00972B90"/>
    <w:rsid w:val="00982C03"/>
    <w:rsid w:val="009E71DC"/>
    <w:rsid w:val="00A21E9B"/>
    <w:rsid w:val="00A44402"/>
    <w:rsid w:val="00A6614F"/>
    <w:rsid w:val="00A95676"/>
    <w:rsid w:val="00AA4E41"/>
    <w:rsid w:val="00AD7538"/>
    <w:rsid w:val="00B16D55"/>
    <w:rsid w:val="00B36C20"/>
    <w:rsid w:val="00C14ABD"/>
    <w:rsid w:val="00C16AB0"/>
    <w:rsid w:val="00C23A6B"/>
    <w:rsid w:val="00C52757"/>
    <w:rsid w:val="00C71532"/>
    <w:rsid w:val="00C71EB0"/>
    <w:rsid w:val="00CC08A0"/>
    <w:rsid w:val="00CD3387"/>
    <w:rsid w:val="00D1424C"/>
    <w:rsid w:val="00D23513"/>
    <w:rsid w:val="00D506FB"/>
    <w:rsid w:val="00E231F1"/>
    <w:rsid w:val="00F17267"/>
    <w:rsid w:val="00F27D35"/>
    <w:rsid w:val="00F6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F802"/>
  <w15:chartTrackingRefBased/>
  <w15:docId w15:val="{A8F0EFB7-B63A-48C1-9547-825F9A31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0E0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Moltisanti</dc:creator>
  <cp:keywords/>
  <dc:description/>
  <cp:lastModifiedBy>Andrea Mafessoni</cp:lastModifiedBy>
  <cp:revision>7</cp:revision>
  <dcterms:created xsi:type="dcterms:W3CDTF">2017-10-13T16:37:00Z</dcterms:created>
  <dcterms:modified xsi:type="dcterms:W3CDTF">2017-10-13T19:21:00Z</dcterms:modified>
</cp:coreProperties>
</file>