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85" w:rsidRDefault="00251685">
      <w:pPr>
        <w:rPr>
          <w:b/>
          <w:sz w:val="28"/>
          <w:szCs w:val="28"/>
        </w:rPr>
      </w:pPr>
    </w:p>
    <w:p w:rsidR="00251685" w:rsidRDefault="00251685">
      <w:pPr>
        <w:rPr>
          <w:b/>
          <w:sz w:val="28"/>
          <w:szCs w:val="28"/>
        </w:rPr>
      </w:pPr>
    </w:p>
    <w:p w:rsidR="00A6614F" w:rsidRPr="00273426" w:rsidRDefault="00273426">
      <w:pPr>
        <w:rPr>
          <w:b/>
          <w:sz w:val="28"/>
          <w:szCs w:val="28"/>
          <w:lang w:val="en-GB"/>
          <w:rPrChange w:id="0" w:author="Daniele Moltisanti" w:date="2017-10-10T16:24:00Z">
            <w:rPr>
              <w:b/>
              <w:sz w:val="28"/>
              <w:szCs w:val="28"/>
            </w:rPr>
          </w:rPrChange>
        </w:rPr>
      </w:pPr>
      <w:ins w:id="1" w:author="Daniele Moltisanti" w:date="2017-10-10T16:24:00Z">
        <w:r w:rsidRPr="00273426">
          <w:rPr>
            <w:b/>
            <w:sz w:val="28"/>
            <w:szCs w:val="28"/>
            <w:lang w:val="en-GB"/>
            <w:rPrChange w:id="2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2. </w:t>
        </w:r>
      </w:ins>
      <w:r w:rsidR="00740E0B" w:rsidRPr="00273426">
        <w:rPr>
          <w:b/>
          <w:sz w:val="28"/>
          <w:szCs w:val="28"/>
          <w:lang w:val="en-GB"/>
          <w:rPrChange w:id="3" w:author="Daniele Moltisanti" w:date="2017-10-10T16:24:00Z">
            <w:rPr>
              <w:b/>
              <w:sz w:val="28"/>
              <w:szCs w:val="28"/>
            </w:rPr>
          </w:rPrChange>
        </w:rPr>
        <w:t>Overall Description</w:t>
      </w:r>
    </w:p>
    <w:p w:rsidR="00740E0B" w:rsidRPr="00273426" w:rsidDel="00251685" w:rsidRDefault="00740E0B" w:rsidP="00740E0B">
      <w:pPr>
        <w:pStyle w:val="Paragrafoelenco"/>
        <w:ind w:left="1003" w:hanging="436"/>
        <w:rPr>
          <w:del w:id="4" w:author="Daniele Moltisanti" w:date="2017-10-06T19:30:00Z"/>
          <w:b/>
          <w:sz w:val="28"/>
          <w:szCs w:val="28"/>
          <w:lang w:val="en-GB"/>
          <w:rPrChange w:id="5" w:author="Daniele Moltisanti" w:date="2017-10-10T16:24:00Z">
            <w:rPr>
              <w:del w:id="6" w:author="Daniele Moltisanti" w:date="2017-10-06T19:30:00Z"/>
              <w:b/>
              <w:sz w:val="28"/>
              <w:szCs w:val="28"/>
            </w:rPr>
          </w:rPrChange>
        </w:rPr>
      </w:pPr>
      <w:r w:rsidRPr="00273426">
        <w:rPr>
          <w:b/>
          <w:sz w:val="28"/>
          <w:szCs w:val="28"/>
          <w:lang w:val="en-GB"/>
          <w:rPrChange w:id="7" w:author="Daniele Moltisanti" w:date="2017-10-10T16:24:00Z">
            <w:rPr>
              <w:b/>
              <w:sz w:val="28"/>
              <w:szCs w:val="28"/>
            </w:rPr>
          </w:rPrChange>
        </w:rPr>
        <w:t>Product perspective:</w:t>
      </w:r>
      <w:ins w:id="8" w:author="Daniele Moltisanti" w:date="2017-10-06T19:30:00Z">
        <w:r w:rsidR="00251685" w:rsidRPr="00273426" w:rsidDel="00251685">
          <w:rPr>
            <w:b/>
            <w:sz w:val="28"/>
            <w:szCs w:val="28"/>
            <w:lang w:val="en-GB"/>
            <w:rPrChange w:id="9" w:author="Daniele Moltisanti" w:date="2017-10-10T16:24:00Z">
              <w:rPr>
                <w:b/>
                <w:sz w:val="28"/>
                <w:szCs w:val="28"/>
              </w:rPr>
            </w:rPrChange>
          </w:rPr>
          <w:t xml:space="preserve"> </w:t>
        </w:r>
      </w:ins>
    </w:p>
    <w:p w:rsidR="00251685" w:rsidRPr="00273426" w:rsidRDefault="00251685" w:rsidP="00251685">
      <w:pPr>
        <w:pStyle w:val="Paragrafoelenco"/>
        <w:numPr>
          <w:ilvl w:val="0"/>
          <w:numId w:val="1"/>
        </w:numPr>
        <w:ind w:left="567" w:hanging="436"/>
        <w:rPr>
          <w:ins w:id="10" w:author="Daniele Moltisanti" w:date="2017-10-06T19:32:00Z"/>
          <w:b/>
          <w:sz w:val="28"/>
          <w:szCs w:val="28"/>
          <w:lang w:val="en-GB"/>
          <w:rPrChange w:id="11" w:author="Daniele Moltisanti" w:date="2017-10-10T16:24:00Z">
            <w:rPr>
              <w:ins w:id="12" w:author="Daniele Moltisanti" w:date="2017-10-06T19:32:00Z"/>
              <w:b/>
              <w:sz w:val="28"/>
              <w:szCs w:val="28"/>
            </w:rPr>
          </w:rPrChange>
        </w:rPr>
      </w:pPr>
    </w:p>
    <w:p w:rsidR="00740E0B" w:rsidRDefault="00251685">
      <w:pPr>
        <w:pStyle w:val="Paragrafoelenco"/>
        <w:ind w:left="567"/>
        <w:rPr>
          <w:ins w:id="13" w:author="Daniele Moltisanti" w:date="2017-10-06T19:44:00Z"/>
          <w:sz w:val="28"/>
          <w:szCs w:val="28"/>
          <w:lang w:val="en-GB"/>
        </w:rPr>
        <w:pPrChange w:id="14" w:author="Daniele Moltisanti" w:date="2017-10-06T19:35:00Z">
          <w:pPr>
            <w:pStyle w:val="Paragrafoelenco"/>
            <w:ind w:left="1003" w:hanging="436"/>
          </w:pPr>
        </w:pPrChange>
      </w:pPr>
      <w:ins w:id="15" w:author="Daniele Moltisanti" w:date="2017-10-06T19:31:00Z">
        <w:r w:rsidRPr="00251685">
          <w:rPr>
            <w:sz w:val="28"/>
            <w:szCs w:val="28"/>
            <w:lang w:val="en-GB"/>
            <w:rPrChange w:id="16" w:author="Daniele Moltisanti" w:date="2017-10-06T19:32:00Z">
              <w:rPr>
                <w:sz w:val="28"/>
                <w:szCs w:val="28"/>
              </w:rPr>
            </w:rPrChange>
          </w:rPr>
          <w:t xml:space="preserve">The </w:t>
        </w:r>
      </w:ins>
      <w:ins w:id="17" w:author="Daniele Moltisanti" w:date="2017-10-06T19:32:00Z">
        <w:r w:rsidRPr="00251685">
          <w:rPr>
            <w:sz w:val="28"/>
            <w:szCs w:val="28"/>
            <w:lang w:val="en-GB"/>
            <w:rPrChange w:id="18" w:author="Daniele Moltisanti" w:date="2017-10-06T19:32:00Z">
              <w:rPr>
                <w:sz w:val="28"/>
                <w:szCs w:val="28"/>
              </w:rPr>
            </w:rPrChange>
          </w:rPr>
          <w:t>product we</w:t>
        </w:r>
      </w:ins>
      <w:ins w:id="19" w:author="Daniele Moltisanti" w:date="2017-10-06T19:47:00Z">
        <w:r>
          <w:rPr>
            <w:sz w:val="28"/>
            <w:szCs w:val="28"/>
            <w:lang w:val="en-GB"/>
          </w:rPr>
          <w:t xml:space="preserve"> will</w:t>
        </w:r>
      </w:ins>
      <w:ins w:id="20" w:author="Daniele Moltisanti" w:date="2017-10-06T19:32:00Z">
        <w:r w:rsidRPr="00251685">
          <w:rPr>
            <w:sz w:val="28"/>
            <w:szCs w:val="28"/>
            <w:lang w:val="en-GB"/>
            <w:rPrChange w:id="21" w:author="Daniele Moltisanti" w:date="2017-10-06T19:32:00Z">
              <w:rPr>
                <w:sz w:val="28"/>
                <w:szCs w:val="28"/>
              </w:rPr>
            </w:rPrChange>
          </w:rPr>
          <w:t xml:space="preserve"> provide is a</w:t>
        </w:r>
      </w:ins>
      <w:ins w:id="22" w:author="Daniele Moltisanti" w:date="2017-10-06T19:33:00Z">
        <w:r>
          <w:rPr>
            <w:sz w:val="28"/>
            <w:szCs w:val="28"/>
            <w:lang w:val="en-GB"/>
          </w:rPr>
          <w:t xml:space="preserve">n application distributed for any kind of </w:t>
        </w:r>
      </w:ins>
      <w:ins w:id="23" w:author="Daniele Moltisanti" w:date="2017-10-06T19:35:00Z">
        <w:r>
          <w:rPr>
            <w:sz w:val="28"/>
            <w:szCs w:val="28"/>
            <w:lang w:val="en-GB"/>
          </w:rPr>
          <w:t>device that</w:t>
        </w:r>
      </w:ins>
      <w:ins w:id="24" w:author="Daniele Moltisanti" w:date="2017-10-06T19:33:00Z">
        <w:r>
          <w:rPr>
            <w:sz w:val="28"/>
            <w:szCs w:val="28"/>
            <w:lang w:val="en-GB"/>
          </w:rPr>
          <w:t xml:space="preserve"> supports Android as operative system.</w:t>
        </w:r>
      </w:ins>
      <w:ins w:id="25" w:author="Daniele Moltisanti" w:date="2017-10-06T19:37:00Z">
        <w:r>
          <w:rPr>
            <w:sz w:val="28"/>
            <w:szCs w:val="28"/>
            <w:lang w:val="en-GB"/>
          </w:rPr>
          <w:t xml:space="preserve"> This application </w:t>
        </w:r>
      </w:ins>
      <w:ins w:id="26" w:author="Daniele Moltisanti" w:date="2017-10-06T19:47:00Z">
        <w:r>
          <w:rPr>
            <w:sz w:val="28"/>
            <w:szCs w:val="28"/>
            <w:lang w:val="en-GB"/>
          </w:rPr>
          <w:t>will immedia</w:t>
        </w:r>
      </w:ins>
      <w:ins w:id="27" w:author="Daniele Moltisanti" w:date="2017-10-06T19:48:00Z">
        <w:r>
          <w:rPr>
            <w:sz w:val="28"/>
            <w:szCs w:val="28"/>
            <w:lang w:val="en-GB"/>
          </w:rPr>
          <w:t xml:space="preserve">tely be </w:t>
        </w:r>
        <w:proofErr w:type="spellStart"/>
        <w:r w:rsidR="00AA4E41">
          <w:rPr>
            <w:sz w:val="28"/>
            <w:szCs w:val="28"/>
            <w:lang w:val="en-GB"/>
          </w:rPr>
          <w:t>useble</w:t>
        </w:r>
      </w:ins>
      <w:proofErr w:type="spellEnd"/>
      <w:ins w:id="28" w:author="Daniele Moltisanti" w:date="2017-10-10T16:06:00Z">
        <w:r w:rsidR="00AA4E41">
          <w:rPr>
            <w:sz w:val="28"/>
            <w:szCs w:val="28"/>
            <w:lang w:val="en-GB"/>
          </w:rPr>
          <w:t xml:space="preserve"> as soon as you install it on a device.</w:t>
        </w:r>
      </w:ins>
    </w:p>
    <w:p w:rsidR="00251685" w:rsidRDefault="00251685">
      <w:pPr>
        <w:pStyle w:val="Paragrafoelenco"/>
        <w:ind w:left="567"/>
        <w:rPr>
          <w:ins w:id="29" w:author="Daniele Moltisanti" w:date="2017-10-06T20:10:00Z"/>
          <w:sz w:val="28"/>
          <w:szCs w:val="28"/>
          <w:lang w:val="en-GB"/>
        </w:rPr>
        <w:pPrChange w:id="30" w:author="Daniele Moltisanti" w:date="2017-10-06T19:35:00Z">
          <w:pPr>
            <w:pStyle w:val="Paragrafoelenco"/>
            <w:ind w:left="1003" w:hanging="436"/>
          </w:pPr>
        </w:pPrChange>
      </w:pPr>
      <w:ins w:id="31" w:author="Daniele Moltisanti" w:date="2017-10-06T19:44:00Z">
        <w:r>
          <w:rPr>
            <w:sz w:val="28"/>
            <w:szCs w:val="28"/>
            <w:lang w:val="en-GB"/>
          </w:rPr>
          <w:t xml:space="preserve">It </w:t>
        </w:r>
      </w:ins>
      <w:ins w:id="32" w:author="Daniele Moltisanti" w:date="2017-10-06T19:46:00Z">
        <w:r w:rsidRPr="00251685">
          <w:rPr>
            <w:sz w:val="28"/>
            <w:szCs w:val="28"/>
            <w:lang w:val="en-GB"/>
          </w:rPr>
          <w:t>will not have any internal interface for</w:t>
        </w:r>
        <w:r>
          <w:rPr>
            <w:sz w:val="28"/>
            <w:szCs w:val="28"/>
            <w:lang w:val="en-GB"/>
          </w:rPr>
          <w:t xml:space="preserve"> </w:t>
        </w:r>
        <w:r w:rsidRPr="00251685">
          <w:rPr>
            <w:sz w:val="28"/>
            <w:szCs w:val="28"/>
            <w:lang w:val="en-GB"/>
          </w:rPr>
          <w:t>administration but it will be only user based.</w:t>
        </w:r>
      </w:ins>
    </w:p>
    <w:p w:rsidR="00666643" w:rsidRPr="00251685" w:rsidRDefault="00666643">
      <w:pPr>
        <w:pStyle w:val="Paragrafoelenco"/>
        <w:ind w:left="567"/>
        <w:rPr>
          <w:sz w:val="28"/>
          <w:szCs w:val="28"/>
          <w:lang w:val="en-GB"/>
          <w:rPrChange w:id="33" w:author="Daniele Moltisanti" w:date="2017-10-06T19:32:00Z">
            <w:rPr>
              <w:b/>
              <w:sz w:val="28"/>
              <w:szCs w:val="28"/>
            </w:rPr>
          </w:rPrChange>
        </w:rPr>
        <w:pPrChange w:id="34" w:author="Daniele Moltisanti" w:date="2017-10-06T19:35:00Z">
          <w:pPr>
            <w:pStyle w:val="Paragrafoelenco"/>
            <w:ind w:left="1003" w:hanging="436"/>
          </w:pPr>
        </w:pPrChange>
      </w:pPr>
      <w:ins w:id="35" w:author="Daniele Moltisanti" w:date="2017-10-06T20:10:00Z">
        <w:r>
          <w:rPr>
            <w:sz w:val="28"/>
            <w:szCs w:val="28"/>
            <w:lang w:val="en-GB"/>
          </w:rPr>
          <w:t xml:space="preserve">(UML e </w:t>
        </w:r>
        <w:proofErr w:type="spellStart"/>
        <w:r>
          <w:rPr>
            <w:sz w:val="28"/>
            <w:szCs w:val="28"/>
            <w:lang w:val="en-GB"/>
          </w:rPr>
          <w:t>stateCharts</w:t>
        </w:r>
        <w:proofErr w:type="spellEnd"/>
        <w:r>
          <w:rPr>
            <w:sz w:val="28"/>
            <w:szCs w:val="28"/>
            <w:lang w:val="en-GB"/>
          </w:rPr>
          <w:t>)</w:t>
        </w:r>
      </w:ins>
    </w:p>
    <w:p w:rsidR="00740E0B" w:rsidRPr="00251685" w:rsidRDefault="00740E0B" w:rsidP="00251685">
      <w:pPr>
        <w:pStyle w:val="Paragrafoelenco"/>
        <w:ind w:left="567" w:hanging="436"/>
        <w:rPr>
          <w:b/>
          <w:sz w:val="28"/>
          <w:szCs w:val="28"/>
          <w:lang w:val="en-GB"/>
          <w:rPrChange w:id="36" w:author="Daniele Moltisanti" w:date="2017-10-06T19:32:00Z">
            <w:rPr>
              <w:b/>
              <w:sz w:val="28"/>
              <w:szCs w:val="28"/>
            </w:rPr>
          </w:rPrChange>
        </w:rPr>
      </w:pPr>
    </w:p>
    <w:p w:rsidR="00740E0B" w:rsidRPr="005D7CB4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37" w:author="Daniele Moltisanti" w:date="2017-10-06T19:50:00Z"/>
          <w:b/>
          <w:sz w:val="28"/>
          <w:szCs w:val="28"/>
          <w:rPrChange w:id="38" w:author="Daniele Moltisanti" w:date="2017-10-06T19:50:00Z">
            <w:rPr>
              <w:ins w:id="39" w:author="Daniele Moltisanti" w:date="2017-10-06T19:50:00Z"/>
              <w:b/>
              <w:sz w:val="28"/>
              <w:szCs w:val="28"/>
              <w:lang w:val="en-GB"/>
            </w:rPr>
          </w:rPrChange>
        </w:rPr>
      </w:pPr>
      <w:r>
        <w:rPr>
          <w:b/>
          <w:sz w:val="28"/>
          <w:szCs w:val="28"/>
        </w:rPr>
        <w:t>Product</w:t>
      </w:r>
      <w:r w:rsidRPr="00251685">
        <w:rPr>
          <w:b/>
          <w:sz w:val="28"/>
          <w:szCs w:val="28"/>
          <w:lang w:val="en-GB"/>
          <w:rPrChange w:id="40" w:author="Daniele Moltisanti" w:date="2017-10-06T19:33:00Z">
            <w:rPr>
              <w:b/>
              <w:sz w:val="28"/>
              <w:szCs w:val="28"/>
            </w:rPr>
          </w:rPrChange>
        </w:rPr>
        <w:t xml:space="preserve"> functions</w:t>
      </w:r>
      <w:ins w:id="41" w:author="Daniele Moltisanti" w:date="2017-10-06T19:50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Default="005D7CB4">
      <w:pPr>
        <w:pStyle w:val="Paragrafoelenco"/>
        <w:ind w:left="567"/>
        <w:rPr>
          <w:ins w:id="42" w:author="Daniele Moltisanti" w:date="2017-10-10T16:14:00Z"/>
          <w:sz w:val="28"/>
          <w:szCs w:val="28"/>
          <w:lang w:val="en-GB"/>
        </w:rPr>
        <w:pPrChange w:id="4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  <w:ins w:id="44" w:author="Daniele Moltisanti" w:date="2017-10-06T19:51:00Z">
        <w:r>
          <w:rPr>
            <w:sz w:val="28"/>
            <w:szCs w:val="28"/>
            <w:lang w:val="en-GB"/>
          </w:rPr>
          <w:t xml:space="preserve">This application aims to provide a smart </w:t>
        </w:r>
      </w:ins>
      <w:ins w:id="45" w:author="Daniele Moltisanti" w:date="2017-10-06T19:52:00Z">
        <w:r>
          <w:rPr>
            <w:sz w:val="28"/>
            <w:szCs w:val="28"/>
            <w:lang w:val="en-GB"/>
          </w:rPr>
          <w:t>calendar, which</w:t>
        </w:r>
      </w:ins>
      <w:ins w:id="46" w:author="Daniele Moltisanti" w:date="2017-10-06T19:51:00Z">
        <w:r>
          <w:rPr>
            <w:sz w:val="28"/>
            <w:szCs w:val="28"/>
            <w:lang w:val="en-GB"/>
          </w:rPr>
          <w:t xml:space="preserve"> </w:t>
        </w:r>
      </w:ins>
      <w:ins w:id="47" w:author="Daniele Moltisanti" w:date="2017-10-06T20:10:00Z">
        <w:r w:rsidR="00666643">
          <w:rPr>
            <w:sz w:val="28"/>
            <w:szCs w:val="28"/>
            <w:lang w:val="en-GB"/>
          </w:rPr>
          <w:t>schedules</w:t>
        </w:r>
      </w:ins>
      <w:ins w:id="48" w:author="Daniele Moltisanti" w:date="2017-10-06T19:51:00Z">
        <w:r>
          <w:rPr>
            <w:sz w:val="28"/>
            <w:szCs w:val="28"/>
            <w:lang w:val="en-GB"/>
          </w:rPr>
          <w:t xml:space="preserve"> the best organization</w:t>
        </w:r>
      </w:ins>
      <w:ins w:id="49" w:author="Daniele Moltisanti" w:date="2017-10-10T16:07:00Z">
        <w:r w:rsidR="00AA4E41">
          <w:rPr>
            <w:sz w:val="28"/>
            <w:szCs w:val="28"/>
            <w:lang w:val="en-GB"/>
          </w:rPr>
          <w:t>, taking account of your personal appointments, which you inserted in the calendar</w:t>
        </w:r>
      </w:ins>
      <w:ins w:id="50" w:author="Daniele Moltisanti" w:date="2017-10-06T19:55:00Z">
        <w:r>
          <w:rPr>
            <w:sz w:val="28"/>
            <w:szCs w:val="28"/>
            <w:lang w:val="en-GB"/>
          </w:rPr>
          <w:t>.</w:t>
        </w:r>
      </w:ins>
      <w:ins w:id="51" w:author="Daniele Moltisanti" w:date="2017-10-10T16:08:00Z">
        <w:r w:rsidR="00AA4E41">
          <w:rPr>
            <w:sz w:val="28"/>
            <w:szCs w:val="28"/>
            <w:lang w:val="en-GB"/>
          </w:rPr>
          <w:t xml:space="preserve"> The</w:t>
        </w:r>
      </w:ins>
      <w:ins w:id="52" w:author="Daniele Moltisanti" w:date="2017-10-10T16:10:00Z">
        <w:r w:rsidR="00AA4E41">
          <w:rPr>
            <w:sz w:val="28"/>
            <w:szCs w:val="28"/>
            <w:lang w:val="en-GB"/>
          </w:rPr>
          <w:t xml:space="preserve"> computed</w:t>
        </w:r>
      </w:ins>
      <w:ins w:id="53" w:author="Daniele Moltisanti" w:date="2017-10-10T16:08:00Z">
        <w:r w:rsidR="00AA4E41">
          <w:rPr>
            <w:sz w:val="28"/>
            <w:szCs w:val="28"/>
            <w:lang w:val="en-GB"/>
          </w:rPr>
          <w:t xml:space="preserve"> schedule d</w:t>
        </w:r>
      </w:ins>
      <w:ins w:id="54" w:author="Daniele Moltisanti" w:date="2017-10-10T16:09:00Z">
        <w:r w:rsidR="00AA4E41">
          <w:rPr>
            <w:sz w:val="28"/>
            <w:szCs w:val="28"/>
            <w:lang w:val="en-GB"/>
          </w:rPr>
          <w:t>e</w:t>
        </w:r>
      </w:ins>
      <w:ins w:id="55" w:author="Daniele Moltisanti" w:date="2017-10-10T16:08:00Z">
        <w:r w:rsidR="00AA4E41">
          <w:rPr>
            <w:sz w:val="28"/>
            <w:szCs w:val="28"/>
            <w:lang w:val="en-GB"/>
          </w:rPr>
          <w:t>pends</w:t>
        </w:r>
      </w:ins>
      <w:ins w:id="56" w:author="Daniele Moltisanti" w:date="2017-10-10T16:09:00Z">
        <w:r w:rsidR="00AA4E41">
          <w:rPr>
            <w:sz w:val="28"/>
            <w:szCs w:val="28"/>
            <w:lang w:val="en-GB"/>
          </w:rPr>
          <w:t xml:space="preserve"> on some </w:t>
        </w:r>
      </w:ins>
      <w:ins w:id="57" w:author="Daniele Moltisanti" w:date="2017-10-10T16:15:00Z">
        <w:r w:rsidR="007900BD">
          <w:rPr>
            <w:sz w:val="28"/>
            <w:szCs w:val="28"/>
            <w:lang w:val="en-GB"/>
          </w:rPr>
          <w:t>preferences that you filled out</w:t>
        </w:r>
      </w:ins>
      <w:ins w:id="58" w:author="Daniele Moltisanti" w:date="2017-10-10T16:12:00Z">
        <w:r w:rsidR="007900BD">
          <w:rPr>
            <w:sz w:val="28"/>
            <w:szCs w:val="28"/>
            <w:lang w:val="en-GB"/>
          </w:rPr>
          <w:t xml:space="preserve"> and </w:t>
        </w:r>
      </w:ins>
      <w:ins w:id="59" w:author="Daniele Moltisanti" w:date="2017-10-10T16:14:00Z">
        <w:r w:rsidR="007900BD">
          <w:rPr>
            <w:sz w:val="28"/>
            <w:szCs w:val="28"/>
            <w:lang w:val="en-GB"/>
          </w:rPr>
          <w:t xml:space="preserve">you can modify </w:t>
        </w:r>
      </w:ins>
      <w:ins w:id="60" w:author="Daniele Moltisanti" w:date="2017-10-10T16:15:00Z">
        <w:r w:rsidR="007900BD">
          <w:rPr>
            <w:sz w:val="28"/>
            <w:szCs w:val="28"/>
            <w:lang w:val="en-GB"/>
          </w:rPr>
          <w:t xml:space="preserve">them </w:t>
        </w:r>
      </w:ins>
      <w:ins w:id="61" w:author="Daniele Moltisanti" w:date="2017-10-10T16:14:00Z">
        <w:r w:rsidR="007900BD">
          <w:rPr>
            <w:sz w:val="28"/>
            <w:szCs w:val="28"/>
            <w:lang w:val="en-GB"/>
          </w:rPr>
          <w:t>when you want.</w:t>
        </w:r>
      </w:ins>
    </w:p>
    <w:p w:rsidR="007900BD" w:rsidRPr="00AA4E41" w:rsidRDefault="007900BD">
      <w:pPr>
        <w:pStyle w:val="Paragrafoelenco"/>
        <w:ind w:left="567"/>
        <w:rPr>
          <w:sz w:val="28"/>
          <w:szCs w:val="28"/>
          <w:lang w:val="en-GB"/>
          <w:rPrChange w:id="62" w:author="Daniele Moltisanti" w:date="2017-10-10T16:12:00Z">
            <w:rPr>
              <w:b/>
              <w:sz w:val="28"/>
              <w:szCs w:val="28"/>
            </w:rPr>
          </w:rPrChange>
        </w:rPr>
        <w:pPrChange w:id="63" w:author="Daniele Moltisanti" w:date="2017-10-10T16:12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740E0B" w:rsidRPr="00AA4E41" w:rsidRDefault="00740E0B" w:rsidP="00740E0B">
      <w:pPr>
        <w:pStyle w:val="Paragrafoelenco"/>
        <w:numPr>
          <w:ilvl w:val="0"/>
          <w:numId w:val="1"/>
        </w:numPr>
        <w:ind w:left="567" w:hanging="436"/>
        <w:rPr>
          <w:ins w:id="64" w:author="Daniele Moltisanti" w:date="2017-10-06T19:57:00Z"/>
          <w:b/>
          <w:sz w:val="28"/>
          <w:szCs w:val="28"/>
          <w:lang w:val="en-GB"/>
        </w:rPr>
      </w:pPr>
      <w:r w:rsidRPr="00AA4E41">
        <w:rPr>
          <w:b/>
          <w:sz w:val="28"/>
          <w:szCs w:val="28"/>
          <w:lang w:val="en-GB"/>
          <w:rPrChange w:id="65" w:author="Daniele Moltisanti" w:date="2017-10-10T16:08:00Z">
            <w:rPr>
              <w:b/>
              <w:sz w:val="28"/>
              <w:szCs w:val="28"/>
            </w:rPr>
          </w:rPrChange>
        </w:rPr>
        <w:t>User</w:t>
      </w:r>
      <w:r w:rsidRPr="00251685">
        <w:rPr>
          <w:b/>
          <w:sz w:val="28"/>
          <w:szCs w:val="28"/>
          <w:lang w:val="en-GB"/>
          <w:rPrChange w:id="66" w:author="Daniele Moltisanti" w:date="2017-10-06T19:33:00Z">
            <w:rPr>
              <w:b/>
              <w:sz w:val="28"/>
              <w:szCs w:val="28"/>
            </w:rPr>
          </w:rPrChange>
        </w:rPr>
        <w:t xml:space="preserve"> characteristics</w:t>
      </w:r>
      <w:ins w:id="67" w:author="Daniele Moltisanti" w:date="2017-10-06T19:55:00Z">
        <w:r w:rsidR="005D7CB4">
          <w:rPr>
            <w:b/>
            <w:sz w:val="28"/>
            <w:szCs w:val="28"/>
            <w:lang w:val="en-GB"/>
          </w:rPr>
          <w:t>:</w:t>
        </w:r>
      </w:ins>
    </w:p>
    <w:p w:rsidR="005D7CB4" w:rsidRPr="00666643" w:rsidRDefault="007900BD">
      <w:pPr>
        <w:pStyle w:val="Paragrafoelenco"/>
        <w:ind w:left="567"/>
        <w:rPr>
          <w:ins w:id="68" w:author="Daniele Moltisanti" w:date="2017-10-06T19:55:00Z"/>
          <w:sz w:val="28"/>
          <w:szCs w:val="28"/>
          <w:lang w:val="en-GB"/>
          <w:rPrChange w:id="69" w:author="Daniele Moltisanti" w:date="2017-10-06T20:12:00Z">
            <w:rPr>
              <w:ins w:id="70" w:author="Daniele Moltisanti" w:date="2017-10-06T19:55:00Z"/>
              <w:b/>
              <w:sz w:val="28"/>
              <w:szCs w:val="28"/>
              <w:lang w:val="en-GB"/>
            </w:rPr>
          </w:rPrChange>
        </w:rPr>
        <w:pPrChange w:id="71" w:author="Daniele Moltisanti" w:date="2017-10-06T19:5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72" w:author="Daniele Moltisanti" w:date="2017-10-10T16:18:00Z">
        <w:r>
          <w:rPr>
            <w:sz w:val="28"/>
            <w:szCs w:val="28"/>
            <w:lang w:val="en-GB"/>
          </w:rPr>
          <w:t xml:space="preserve">We recommend </w:t>
        </w:r>
      </w:ins>
      <w:ins w:id="73" w:author="Daniele Moltisanti" w:date="2017-10-10T16:19:00Z">
        <w:r>
          <w:rPr>
            <w:sz w:val="28"/>
            <w:szCs w:val="28"/>
            <w:lang w:val="en-GB"/>
          </w:rPr>
          <w:t>the</w:t>
        </w:r>
      </w:ins>
      <w:ins w:id="74" w:author="Daniele Moltisanti" w:date="2017-10-10T16:16:00Z">
        <w:r>
          <w:rPr>
            <w:sz w:val="28"/>
            <w:szCs w:val="28"/>
            <w:lang w:val="en-GB"/>
          </w:rPr>
          <w:t xml:space="preserve"> application </w:t>
        </w:r>
      </w:ins>
      <w:ins w:id="75" w:author="Daniele Moltisanti" w:date="2017-10-10T16:19:00Z">
        <w:r>
          <w:rPr>
            <w:sz w:val="28"/>
            <w:szCs w:val="28"/>
            <w:lang w:val="en-GB"/>
          </w:rPr>
          <w:t xml:space="preserve">to </w:t>
        </w:r>
      </w:ins>
      <w:ins w:id="76" w:author="Daniele Moltisanti" w:date="2017-10-10T16:20:00Z">
        <w:r>
          <w:rPr>
            <w:sz w:val="28"/>
            <w:szCs w:val="28"/>
            <w:lang w:val="en-GB"/>
          </w:rPr>
          <w:t>a persona</w:t>
        </w:r>
      </w:ins>
      <w:ins w:id="77" w:author="Daniele Moltisanti" w:date="2017-10-06T20:12:00Z">
        <w:r w:rsidR="00666643">
          <w:rPr>
            <w:sz w:val="28"/>
            <w:szCs w:val="28"/>
            <w:lang w:val="en-GB"/>
          </w:rPr>
          <w:t xml:space="preserve"> who want</w:t>
        </w:r>
      </w:ins>
      <w:ins w:id="78" w:author="Daniele Moltisanti" w:date="2017-10-10T16:20:00Z">
        <w:r>
          <w:rPr>
            <w:sz w:val="28"/>
            <w:szCs w:val="28"/>
            <w:lang w:val="en-GB"/>
          </w:rPr>
          <w:t>s</w:t>
        </w:r>
      </w:ins>
      <w:ins w:id="79" w:author="Daniele Moltisanti" w:date="2017-10-06T20:12:00Z">
        <w:r w:rsidR="00666643">
          <w:rPr>
            <w:sz w:val="28"/>
            <w:szCs w:val="28"/>
            <w:lang w:val="en-GB"/>
          </w:rPr>
          <w:t xml:space="preserve"> to organize</w:t>
        </w:r>
      </w:ins>
      <w:ins w:id="80" w:author="Daniele Moltisanti" w:date="2017-10-06T20:14:00Z">
        <w:r w:rsidR="00666643">
          <w:rPr>
            <w:sz w:val="28"/>
            <w:szCs w:val="28"/>
            <w:lang w:val="en-GB"/>
          </w:rPr>
          <w:t xml:space="preserve"> easily</w:t>
        </w:r>
      </w:ins>
      <w:ins w:id="81" w:author="Daniele Moltisanti" w:date="2017-10-06T20:12:00Z">
        <w:r w:rsidR="00666643">
          <w:rPr>
            <w:sz w:val="28"/>
            <w:szCs w:val="28"/>
            <w:lang w:val="en-GB"/>
          </w:rPr>
          <w:t xml:space="preserve"> his time in the best way</w:t>
        </w:r>
      </w:ins>
      <w:ins w:id="82" w:author="Daniele Moltisanti" w:date="2017-10-06T20:16:00Z">
        <w:r w:rsidR="00666643">
          <w:rPr>
            <w:sz w:val="28"/>
            <w:szCs w:val="28"/>
            <w:lang w:val="en-GB"/>
          </w:rPr>
          <w:t xml:space="preserve">. </w:t>
        </w:r>
      </w:ins>
      <w:ins w:id="83" w:author="Daniele Moltisanti" w:date="2017-10-07T11:03:00Z">
        <w:r w:rsidR="007776BA">
          <w:rPr>
            <w:sz w:val="28"/>
            <w:szCs w:val="28"/>
            <w:lang w:val="en-GB"/>
          </w:rPr>
          <w:t>He will be able to benefit from this service</w:t>
        </w:r>
      </w:ins>
      <w:ins w:id="84" w:author="Daniele Moltisanti" w:date="2017-10-10T16:20:00Z">
        <w:r>
          <w:rPr>
            <w:sz w:val="28"/>
            <w:szCs w:val="28"/>
            <w:lang w:val="en-GB"/>
          </w:rPr>
          <w:t xml:space="preserve"> in a very simple way</w:t>
        </w:r>
      </w:ins>
      <w:ins w:id="85" w:author="Daniele Moltisanti" w:date="2017-10-07T11:03:00Z">
        <w:r w:rsidR="007776BA">
          <w:rPr>
            <w:sz w:val="28"/>
            <w:szCs w:val="28"/>
            <w:lang w:val="en-GB"/>
          </w:rPr>
          <w:t xml:space="preserve"> because Travlendar+ require</w:t>
        </w:r>
      </w:ins>
      <w:ins w:id="86" w:author="Daniele Moltisanti" w:date="2017-10-07T11:04:00Z">
        <w:r w:rsidR="007776BA">
          <w:rPr>
            <w:sz w:val="28"/>
            <w:szCs w:val="28"/>
            <w:lang w:val="en-GB"/>
          </w:rPr>
          <w:t xml:space="preserve">s only basic knowledge of a simple calendar. </w:t>
        </w:r>
      </w:ins>
      <w:ins w:id="87" w:author="Daniele Moltisanti" w:date="2017-10-07T11:21:00Z">
        <w:r w:rsidR="00866286">
          <w:rPr>
            <w:sz w:val="28"/>
            <w:szCs w:val="28"/>
            <w:lang w:val="en-GB"/>
          </w:rPr>
          <w:t xml:space="preserve">After registering an account, the application is ready to </w:t>
        </w:r>
      </w:ins>
      <w:ins w:id="88" w:author="Daniele Moltisanti" w:date="2017-10-07T11:23:00Z">
        <w:r w:rsidR="00866286">
          <w:rPr>
            <w:sz w:val="28"/>
            <w:szCs w:val="28"/>
            <w:lang w:val="en-GB"/>
          </w:rPr>
          <w:t xml:space="preserve">handle </w:t>
        </w:r>
      </w:ins>
      <w:ins w:id="89" w:author="Daniele Moltisanti" w:date="2017-10-07T11:22:00Z">
        <w:r>
          <w:rPr>
            <w:sz w:val="28"/>
            <w:szCs w:val="28"/>
            <w:lang w:val="en-GB"/>
          </w:rPr>
          <w:t>his commitments</w:t>
        </w:r>
      </w:ins>
      <w:ins w:id="90" w:author="Daniele Moltisanti" w:date="2017-10-07T11:23:00Z">
        <w:r w:rsidR="00866286">
          <w:rPr>
            <w:sz w:val="28"/>
            <w:szCs w:val="28"/>
            <w:lang w:val="en-GB"/>
          </w:rPr>
          <w:t>, so scheduling the best organization.</w:t>
        </w:r>
      </w:ins>
    </w:p>
    <w:p w:rsidR="005D7CB4" w:rsidRPr="00666643" w:rsidRDefault="005D7CB4">
      <w:pPr>
        <w:pStyle w:val="Paragrafoelenco"/>
        <w:ind w:left="567"/>
        <w:rPr>
          <w:sz w:val="28"/>
          <w:szCs w:val="28"/>
          <w:lang w:val="en-GB"/>
          <w:rPrChange w:id="91" w:author="Daniele Moltisanti" w:date="2017-10-06T20:12:00Z">
            <w:rPr>
              <w:b/>
              <w:sz w:val="28"/>
              <w:szCs w:val="28"/>
            </w:rPr>
          </w:rPrChange>
        </w:rPr>
        <w:pPrChange w:id="92" w:author="Daniele Moltisanti" w:date="2017-10-06T19:55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A95676" w:rsidRPr="00740E0B" w:rsidDel="00A95676" w:rsidRDefault="00B36C20" w:rsidP="00A95676">
      <w:pPr>
        <w:pStyle w:val="Paragrafoelenco"/>
        <w:numPr>
          <w:ilvl w:val="0"/>
          <w:numId w:val="1"/>
        </w:numPr>
        <w:ind w:left="567" w:hanging="436"/>
        <w:rPr>
          <w:del w:id="93" w:author="Daniele Moltisanti" w:date="2017-10-07T11:46:00Z"/>
          <w:b/>
          <w:sz w:val="28"/>
          <w:szCs w:val="28"/>
        </w:rPr>
      </w:pPr>
      <w:ins w:id="94" w:author="Daniele Moltisanti" w:date="2017-10-11T14:04:00Z">
        <w:r>
          <w:rPr>
            <w:b/>
            <w:sz w:val="28"/>
            <w:szCs w:val="28"/>
          </w:rPr>
          <w:t xml:space="preserve">Domain </w:t>
        </w:r>
      </w:ins>
      <w:proofErr w:type="spellStart"/>
      <w:r w:rsidR="00740E0B">
        <w:rPr>
          <w:b/>
          <w:sz w:val="28"/>
          <w:szCs w:val="28"/>
        </w:rPr>
        <w:t>Assumption</w:t>
      </w:r>
      <w:proofErr w:type="spellEnd"/>
      <w:ins w:id="95" w:author="Daniele Moltisanti" w:date="2017-10-07T11:46:00Z">
        <w:r w:rsidR="00A95676">
          <w:rPr>
            <w:b/>
            <w:sz w:val="28"/>
            <w:szCs w:val="28"/>
          </w:rPr>
          <w:t xml:space="preserve"> and </w:t>
        </w:r>
      </w:ins>
      <w:moveToRangeStart w:id="96" w:author="Daniele Moltisanti" w:date="2017-10-07T11:46:00Z" w:name="move495140138"/>
      <w:proofErr w:type="spellStart"/>
      <w:moveTo w:id="97" w:author="Daniele Moltisanti" w:date="2017-10-07T11:46:00Z">
        <w:r w:rsidR="00A95676">
          <w:rPr>
            <w:b/>
            <w:sz w:val="28"/>
            <w:szCs w:val="28"/>
          </w:rPr>
          <w:t>Dependencies</w:t>
        </w:r>
      </w:moveTo>
      <w:proofErr w:type="spellEnd"/>
    </w:p>
    <w:moveToRangeEnd w:id="96"/>
    <w:p w:rsidR="00666643" w:rsidRPr="00A95676" w:rsidRDefault="00666643">
      <w:pPr>
        <w:pStyle w:val="Paragrafoelenco"/>
        <w:numPr>
          <w:ilvl w:val="0"/>
          <w:numId w:val="1"/>
        </w:numPr>
        <w:ind w:left="567" w:hanging="436"/>
        <w:rPr>
          <w:ins w:id="98" w:author="Daniele Moltisanti" w:date="2017-10-06T20:18:00Z"/>
          <w:b/>
          <w:sz w:val="28"/>
          <w:szCs w:val="28"/>
          <w:rPrChange w:id="99" w:author="Daniele Moltisanti" w:date="2017-10-07T11:46:00Z">
            <w:rPr>
              <w:ins w:id="100" w:author="Daniele Moltisanti" w:date="2017-10-06T20:18:00Z"/>
            </w:rPr>
          </w:rPrChange>
        </w:rPr>
      </w:pPr>
    </w:p>
    <w:p w:rsidR="00666643" w:rsidRDefault="007900BD">
      <w:pPr>
        <w:pStyle w:val="Paragrafoelenco"/>
        <w:numPr>
          <w:ilvl w:val="1"/>
          <w:numId w:val="1"/>
        </w:numPr>
        <w:rPr>
          <w:ins w:id="101" w:author="Daniele Moltisanti" w:date="2017-10-06T20:41:00Z"/>
          <w:sz w:val="28"/>
          <w:szCs w:val="28"/>
          <w:lang w:val="en-GB"/>
        </w:rPr>
        <w:pPrChange w:id="10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3" w:author="Daniele Moltisanti" w:date="2017-10-10T16:21:00Z">
        <w:r>
          <w:rPr>
            <w:sz w:val="28"/>
            <w:szCs w:val="28"/>
            <w:lang w:val="en-GB"/>
          </w:rPr>
          <w:t>For any day user can create</w:t>
        </w:r>
      </w:ins>
      <w:ins w:id="104" w:author="Daniele Moltisanti" w:date="2017-10-06T20:29:00Z">
        <w:r w:rsidR="00941DD4">
          <w:rPr>
            <w:sz w:val="28"/>
            <w:szCs w:val="28"/>
            <w:lang w:val="en-GB"/>
          </w:rPr>
          <w:t xml:space="preserve"> </w:t>
        </w:r>
      </w:ins>
      <w:ins w:id="105" w:author="Daniele Moltisanti" w:date="2017-10-06T20:48:00Z">
        <w:r w:rsidR="00941DD4">
          <w:rPr>
            <w:sz w:val="28"/>
            <w:szCs w:val="28"/>
            <w:lang w:val="en-GB"/>
          </w:rPr>
          <w:t>un</w:t>
        </w:r>
        <w:r w:rsidR="00941DD4" w:rsidRPr="0094277E">
          <w:rPr>
            <w:sz w:val="28"/>
            <w:szCs w:val="28"/>
            <w:lang w:val="en-GB"/>
          </w:rPr>
          <w:t>limited</w:t>
        </w:r>
      </w:ins>
      <w:ins w:id="106" w:author="Daniele Moltisanti" w:date="2017-10-06T20:29:00Z">
        <w:r w:rsidR="0094277E" w:rsidRPr="0094277E">
          <w:rPr>
            <w:sz w:val="28"/>
            <w:szCs w:val="28"/>
            <w:lang w:val="en-GB"/>
          </w:rPr>
          <w:t xml:space="preserve"> number of events.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07" w:author="Daniele Moltisanti" w:date="2017-10-06T20:29:00Z"/>
          <w:sz w:val="28"/>
          <w:szCs w:val="28"/>
          <w:lang w:val="en-GB"/>
        </w:rPr>
        <w:pPrChange w:id="10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09" w:author="Daniele Moltisanti" w:date="2017-10-06T20:41:00Z">
        <w:r>
          <w:rPr>
            <w:sz w:val="28"/>
            <w:szCs w:val="28"/>
            <w:lang w:val="en-GB"/>
          </w:rPr>
          <w:t>User has only one calendar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0" w:author="Daniele Moltisanti" w:date="2017-10-06T20:30:00Z"/>
          <w:sz w:val="28"/>
          <w:szCs w:val="28"/>
          <w:lang w:val="en-GB"/>
        </w:rPr>
        <w:pPrChange w:id="11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2" w:author="Daniele Moltisanti" w:date="2017-10-06T20:29:00Z">
        <w:r>
          <w:rPr>
            <w:sz w:val="28"/>
            <w:szCs w:val="28"/>
            <w:lang w:val="en-GB"/>
          </w:rPr>
          <w:t xml:space="preserve">There isn’t any </w:t>
        </w:r>
      </w:ins>
      <w:ins w:id="113" w:author="Daniele Moltisanti" w:date="2017-10-06T20:30:00Z">
        <w:r w:rsidRPr="0094277E">
          <w:rPr>
            <w:sz w:val="28"/>
            <w:szCs w:val="28"/>
            <w:lang w:val="en-GB"/>
          </w:rPr>
          <w:t>dependence</w:t>
        </w:r>
        <w:r>
          <w:rPr>
            <w:sz w:val="28"/>
            <w:szCs w:val="28"/>
            <w:lang w:val="en-GB"/>
          </w:rPr>
          <w:t xml:space="preserve"> between users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14" w:author="Daniele Moltisanti" w:date="2017-10-06T20:31:00Z"/>
          <w:sz w:val="28"/>
          <w:szCs w:val="28"/>
          <w:lang w:val="en-GB"/>
        </w:rPr>
        <w:pPrChange w:id="115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16" w:author="Daniele Moltisanti" w:date="2017-10-06T20:31:00Z">
        <w:r>
          <w:rPr>
            <w:sz w:val="28"/>
            <w:szCs w:val="28"/>
            <w:lang w:val="en-GB"/>
          </w:rPr>
          <w:t xml:space="preserve">User can choose </w:t>
        </w:r>
      </w:ins>
      <w:ins w:id="117" w:author="Daniele Moltisanti" w:date="2017-10-06T20:32:00Z">
        <w:r>
          <w:rPr>
            <w:sz w:val="28"/>
            <w:szCs w:val="28"/>
            <w:lang w:val="en-GB"/>
          </w:rPr>
          <w:t xml:space="preserve">among </w:t>
        </w:r>
      </w:ins>
      <w:ins w:id="118" w:author="Daniele Moltisanti" w:date="2017-10-06T20:31:00Z">
        <w:r>
          <w:rPr>
            <w:sz w:val="28"/>
            <w:szCs w:val="28"/>
            <w:lang w:val="en-GB"/>
          </w:rPr>
          <w:t xml:space="preserve">some alternative </w:t>
        </w:r>
      </w:ins>
      <w:ins w:id="119" w:author="Daniele Moltisanti" w:date="2017-10-09T10:40:00Z">
        <w:r w:rsidR="008A5817">
          <w:rPr>
            <w:sz w:val="28"/>
            <w:szCs w:val="28"/>
            <w:lang w:val="en-GB"/>
          </w:rPr>
          <w:t xml:space="preserve">travel </w:t>
        </w:r>
      </w:ins>
      <w:ins w:id="120" w:author="Daniele Moltisanti" w:date="2017-10-06T20:31:00Z">
        <w:r>
          <w:rPr>
            <w:sz w:val="28"/>
            <w:szCs w:val="28"/>
            <w:lang w:val="en-GB"/>
          </w:rPr>
          <w:t>proposals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21" w:author="Daniele Moltisanti" w:date="2017-10-06T20:34:00Z"/>
          <w:sz w:val="28"/>
          <w:szCs w:val="28"/>
          <w:lang w:val="en-GB"/>
        </w:rPr>
        <w:pPrChange w:id="122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3" w:author="Daniele Moltisanti" w:date="2017-10-06T20:33:00Z">
        <w:r>
          <w:rPr>
            <w:sz w:val="28"/>
            <w:szCs w:val="28"/>
            <w:lang w:val="en-GB"/>
          </w:rPr>
          <w:t xml:space="preserve">If an event is overlapping another one, </w:t>
        </w:r>
      </w:ins>
      <w:ins w:id="124" w:author="Daniele Moltisanti" w:date="2017-10-06T20:34:00Z">
        <w:r>
          <w:rPr>
            <w:sz w:val="28"/>
            <w:szCs w:val="28"/>
            <w:lang w:val="en-GB"/>
          </w:rPr>
          <w:t>the user must select a choice from the choices proposed</w:t>
        </w:r>
      </w:ins>
    </w:p>
    <w:p w:rsidR="007900BD" w:rsidRDefault="0094277E">
      <w:pPr>
        <w:pStyle w:val="Paragrafoelenco"/>
        <w:numPr>
          <w:ilvl w:val="1"/>
          <w:numId w:val="1"/>
        </w:numPr>
        <w:rPr>
          <w:ins w:id="125" w:author="Daniele Moltisanti" w:date="2017-10-10T16:23:00Z"/>
          <w:sz w:val="28"/>
          <w:szCs w:val="28"/>
          <w:lang w:val="en-GB"/>
        </w:rPr>
        <w:pPrChange w:id="126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27" w:author="Daniele Moltisanti" w:date="2017-10-06T20:34:00Z">
        <w:r>
          <w:rPr>
            <w:sz w:val="28"/>
            <w:szCs w:val="28"/>
            <w:lang w:val="en-GB"/>
          </w:rPr>
          <w:t xml:space="preserve">User can </w:t>
        </w:r>
      </w:ins>
      <w:ins w:id="128" w:author="Daniele Moltisanti" w:date="2017-10-10T16:22:00Z">
        <w:r w:rsidR="007900BD">
          <w:rPr>
            <w:sz w:val="28"/>
            <w:szCs w:val="28"/>
            <w:lang w:val="en-GB"/>
          </w:rPr>
          <w:t>delete</w:t>
        </w:r>
      </w:ins>
      <w:ins w:id="129" w:author="Daniele Moltisanti" w:date="2017-10-06T20:34:00Z">
        <w:r>
          <w:rPr>
            <w:sz w:val="28"/>
            <w:szCs w:val="28"/>
            <w:lang w:val="en-GB"/>
          </w:rPr>
          <w:t xml:space="preserve"> an event</w:t>
        </w:r>
      </w:ins>
    </w:p>
    <w:p w:rsidR="0094277E" w:rsidRPr="007900BD" w:rsidRDefault="007900BD">
      <w:pPr>
        <w:pStyle w:val="Paragrafoelenco"/>
        <w:numPr>
          <w:ilvl w:val="1"/>
          <w:numId w:val="1"/>
        </w:numPr>
        <w:rPr>
          <w:ins w:id="130" w:author="Daniele Moltisanti" w:date="2017-10-06T20:34:00Z"/>
          <w:sz w:val="28"/>
          <w:szCs w:val="28"/>
          <w:lang w:val="en-GB"/>
          <w:rPrChange w:id="131" w:author="Daniele Moltisanti" w:date="2017-10-10T16:23:00Z">
            <w:rPr>
              <w:ins w:id="132" w:author="Daniele Moltisanti" w:date="2017-10-06T20:34:00Z"/>
              <w:lang w:val="en-GB"/>
            </w:rPr>
          </w:rPrChange>
        </w:rPr>
        <w:pPrChange w:id="133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4" w:author="Daniele Moltisanti" w:date="2017-10-10T16:23:00Z">
        <w:r>
          <w:rPr>
            <w:sz w:val="28"/>
            <w:szCs w:val="28"/>
            <w:lang w:val="en-GB"/>
          </w:rPr>
          <w:t>User can modify an event already created</w:t>
        </w:r>
      </w:ins>
      <w:ins w:id="135" w:author="Daniele Moltisanti" w:date="2017-10-06T20:34:00Z">
        <w:r w:rsidR="0094277E" w:rsidRPr="007900BD">
          <w:rPr>
            <w:sz w:val="28"/>
            <w:szCs w:val="28"/>
            <w:lang w:val="en-GB"/>
            <w:rPrChange w:id="136" w:author="Daniele Moltisanti" w:date="2017-10-10T16:23:00Z">
              <w:rPr>
                <w:lang w:val="en-GB"/>
              </w:rPr>
            </w:rPrChange>
          </w:rPr>
          <w:t xml:space="preserve"> 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37" w:author="Daniele Moltisanti" w:date="2017-10-06T20:35:00Z"/>
          <w:sz w:val="28"/>
          <w:szCs w:val="28"/>
          <w:lang w:val="en-GB"/>
        </w:rPr>
        <w:pPrChange w:id="138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39" w:author="Daniele Moltisanti" w:date="2017-10-06T20:35:00Z">
        <w:r>
          <w:rPr>
            <w:sz w:val="28"/>
            <w:szCs w:val="28"/>
            <w:lang w:val="en-GB"/>
          </w:rPr>
          <w:t>User can change the scheduling proposed</w:t>
        </w:r>
      </w:ins>
    </w:p>
    <w:p w:rsidR="0094277E" w:rsidRDefault="0094277E">
      <w:pPr>
        <w:pStyle w:val="Paragrafoelenco"/>
        <w:numPr>
          <w:ilvl w:val="1"/>
          <w:numId w:val="1"/>
        </w:numPr>
        <w:rPr>
          <w:ins w:id="140" w:author="Daniele Moltisanti" w:date="2017-10-06T20:39:00Z"/>
          <w:sz w:val="28"/>
          <w:szCs w:val="28"/>
          <w:lang w:val="en-GB"/>
        </w:rPr>
        <w:pPrChange w:id="141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2" w:author="Daniele Moltisanti" w:date="2017-10-06T20:35:00Z">
        <w:r>
          <w:rPr>
            <w:sz w:val="28"/>
            <w:szCs w:val="28"/>
            <w:lang w:val="en-GB"/>
          </w:rPr>
          <w:t>User can select in which preferences the scheduling based on</w:t>
        </w:r>
      </w:ins>
    </w:p>
    <w:p w:rsidR="00A21E9B" w:rsidRDefault="00A21E9B">
      <w:pPr>
        <w:pStyle w:val="Paragrafoelenco"/>
        <w:numPr>
          <w:ilvl w:val="1"/>
          <w:numId w:val="1"/>
        </w:numPr>
        <w:rPr>
          <w:ins w:id="143" w:author="Daniele Moltisanti" w:date="2017-10-06T20:40:00Z"/>
          <w:sz w:val="28"/>
          <w:szCs w:val="28"/>
          <w:lang w:val="en-GB"/>
        </w:rPr>
        <w:pPrChange w:id="144" w:author="Daniele Moltisanti" w:date="2017-10-06T20:2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45" w:author="Daniele Moltisanti" w:date="2017-10-06T20:40:00Z">
        <w:r>
          <w:rPr>
            <w:sz w:val="28"/>
            <w:szCs w:val="28"/>
            <w:lang w:val="en-GB"/>
          </w:rPr>
          <w:t>Notification of best proposal will be shown</w:t>
        </w:r>
      </w:ins>
    </w:p>
    <w:p w:rsidR="00170FDE" w:rsidRPr="00866286" w:rsidRDefault="00A21E9B">
      <w:pPr>
        <w:pStyle w:val="Paragrafoelenco"/>
        <w:numPr>
          <w:ilvl w:val="1"/>
          <w:numId w:val="1"/>
        </w:numPr>
        <w:rPr>
          <w:ins w:id="146" w:author="Daniele Moltisanti" w:date="2017-10-06T20:18:00Z"/>
          <w:sz w:val="28"/>
          <w:szCs w:val="28"/>
          <w:lang w:val="en-GB"/>
          <w:rPrChange w:id="147" w:author="Daniele Moltisanti" w:date="2017-10-07T11:29:00Z">
            <w:rPr>
              <w:ins w:id="148" w:author="Daniele Moltisanti" w:date="2017-10-06T20:18:00Z"/>
              <w:b/>
              <w:sz w:val="28"/>
              <w:szCs w:val="28"/>
            </w:rPr>
          </w:rPrChange>
        </w:rPr>
        <w:pPrChange w:id="149" w:author="Daniele Moltisanti" w:date="2017-10-10T16:2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50" w:author="Daniele Moltisanti" w:date="2017-10-06T20:40:00Z">
        <w:r>
          <w:rPr>
            <w:sz w:val="28"/>
            <w:szCs w:val="28"/>
            <w:lang w:val="en-GB"/>
          </w:rPr>
          <w:lastRenderedPageBreak/>
          <w:t>Notification of any problem that occurs will be shown</w:t>
        </w:r>
      </w:ins>
    </w:p>
    <w:p w:rsidR="00170FDE" w:rsidRDefault="00740E0B">
      <w:pPr>
        <w:pStyle w:val="Paragrafoelenco"/>
        <w:numPr>
          <w:ilvl w:val="0"/>
          <w:numId w:val="1"/>
        </w:numPr>
        <w:ind w:left="567" w:hanging="436"/>
        <w:rPr>
          <w:ins w:id="151" w:author="Daniele Moltisanti" w:date="2017-10-06T22:29:00Z"/>
          <w:b/>
          <w:sz w:val="28"/>
          <w:szCs w:val="28"/>
        </w:rPr>
      </w:pPr>
      <w:del w:id="152" w:author="Daniele Moltisanti" w:date="2017-10-06T20:18:00Z">
        <w:r w:rsidDel="00666643">
          <w:rPr>
            <w:b/>
            <w:sz w:val="28"/>
            <w:szCs w:val="28"/>
          </w:rPr>
          <w:delText xml:space="preserve">, </w:delText>
        </w:r>
      </w:del>
      <w:proofErr w:type="spellStart"/>
      <w:r>
        <w:rPr>
          <w:b/>
          <w:sz w:val="28"/>
          <w:szCs w:val="28"/>
        </w:rPr>
        <w:t>Constrains</w:t>
      </w:r>
      <w:proofErr w:type="spellEnd"/>
      <w:ins w:id="153" w:author="Daniele Moltisanti" w:date="2017-10-06T22:23:00Z">
        <w:r w:rsidR="00477017">
          <w:rPr>
            <w:b/>
            <w:sz w:val="28"/>
            <w:szCs w:val="28"/>
          </w:rPr>
          <w:t>:</w:t>
        </w:r>
      </w:ins>
    </w:p>
    <w:p w:rsidR="00170FDE" w:rsidRDefault="00170FDE">
      <w:pPr>
        <w:pStyle w:val="Paragrafoelenco"/>
        <w:ind w:left="567"/>
        <w:rPr>
          <w:ins w:id="154" w:author="Daniele Moltisanti" w:date="2017-10-06T22:29:00Z"/>
          <w:sz w:val="28"/>
          <w:szCs w:val="28"/>
        </w:rPr>
        <w:pPrChange w:id="155" w:author="Daniele Moltisanti" w:date="2017-10-06T22:29:00Z">
          <w:pPr>
            <w:pStyle w:val="Paragrafoelenco"/>
            <w:numPr>
              <w:numId w:val="1"/>
            </w:numPr>
            <w:ind w:left="567" w:hanging="436"/>
          </w:pPr>
        </w:pPrChange>
      </w:pPr>
      <w:proofErr w:type="spellStart"/>
      <w:ins w:id="156" w:author="Daniele Moltisanti" w:date="2017-10-06T22:29:00Z">
        <w:r>
          <w:rPr>
            <w:sz w:val="28"/>
            <w:szCs w:val="28"/>
          </w:rPr>
          <w:t>Travlender</w:t>
        </w:r>
        <w:proofErr w:type="spellEnd"/>
        <w:r>
          <w:rPr>
            <w:sz w:val="28"/>
            <w:szCs w:val="28"/>
          </w:rPr>
          <w:t xml:space="preserve">+ </w:t>
        </w:r>
        <w:proofErr w:type="spellStart"/>
        <w:r>
          <w:rPr>
            <w:sz w:val="28"/>
            <w:szCs w:val="28"/>
          </w:rPr>
          <w:t>requires</w:t>
        </w:r>
        <w:proofErr w:type="spellEnd"/>
        <w:r>
          <w:rPr>
            <w:sz w:val="28"/>
            <w:szCs w:val="28"/>
          </w:rPr>
          <w:t>:</w:t>
        </w:r>
      </w:ins>
    </w:p>
    <w:p w:rsidR="00170FDE" w:rsidRPr="00170FDE" w:rsidRDefault="00170FDE">
      <w:pPr>
        <w:pStyle w:val="Paragrafoelenco"/>
        <w:numPr>
          <w:ilvl w:val="1"/>
          <w:numId w:val="1"/>
        </w:numPr>
        <w:rPr>
          <w:ins w:id="157" w:author="Daniele Moltisanti" w:date="2017-10-06T22:31:00Z"/>
          <w:sz w:val="28"/>
          <w:szCs w:val="28"/>
          <w:lang w:val="en-GB"/>
          <w:rPrChange w:id="158" w:author="Daniele Moltisanti" w:date="2017-10-06T22:32:00Z">
            <w:rPr>
              <w:ins w:id="159" w:author="Daniele Moltisanti" w:date="2017-10-06T22:31:00Z"/>
              <w:sz w:val="28"/>
              <w:szCs w:val="28"/>
            </w:rPr>
          </w:rPrChange>
        </w:rPr>
        <w:pPrChange w:id="16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1" w:author="Daniele Moltisanti" w:date="2017-10-06T22:31:00Z">
        <w:r w:rsidRPr="00170FDE">
          <w:rPr>
            <w:sz w:val="28"/>
            <w:szCs w:val="28"/>
            <w:lang w:val="en-GB"/>
            <w:rPrChange w:id="162" w:author="Daniele Moltisanti" w:date="2017-10-06T22:32:00Z">
              <w:rPr>
                <w:sz w:val="28"/>
                <w:szCs w:val="28"/>
              </w:rPr>
            </w:rPrChange>
          </w:rPr>
          <w:t>Internet connection enable</w:t>
        </w:r>
      </w:ins>
      <w:ins w:id="163" w:author="Daniele Moltisanti" w:date="2017-10-09T10:42:00Z">
        <w:r w:rsidR="008A5817">
          <w:rPr>
            <w:sz w:val="28"/>
            <w:szCs w:val="28"/>
            <w:lang w:val="en-GB"/>
          </w:rPr>
          <w:t>d</w:t>
        </w:r>
      </w:ins>
      <w:ins w:id="164" w:author="Daniele Moltisanti" w:date="2017-10-06T22:31:00Z">
        <w:r w:rsidRPr="00170FDE">
          <w:rPr>
            <w:sz w:val="28"/>
            <w:szCs w:val="28"/>
            <w:lang w:val="en-GB"/>
            <w:rPrChange w:id="165" w:author="Daniele Moltisanti" w:date="2017-10-06T22:32:00Z">
              <w:rPr>
                <w:sz w:val="28"/>
                <w:szCs w:val="28"/>
              </w:rPr>
            </w:rPrChange>
          </w:rPr>
          <w:t xml:space="preserve">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6" w:author="Daniele Moltisanti" w:date="2017-10-06T22:32:00Z"/>
          <w:sz w:val="28"/>
          <w:szCs w:val="28"/>
          <w:lang w:val="en-GB"/>
        </w:rPr>
        <w:pPrChange w:id="167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68" w:author="Daniele Moltisanti" w:date="2017-10-06T22:32:00Z">
        <w:r>
          <w:rPr>
            <w:sz w:val="28"/>
            <w:szCs w:val="28"/>
            <w:lang w:val="en-GB"/>
          </w:rPr>
          <w:t>GPS available on own device</w:t>
        </w:r>
      </w:ins>
    </w:p>
    <w:p w:rsidR="00170FDE" w:rsidRDefault="00170FDE">
      <w:pPr>
        <w:pStyle w:val="Paragrafoelenco"/>
        <w:numPr>
          <w:ilvl w:val="1"/>
          <w:numId w:val="1"/>
        </w:numPr>
        <w:rPr>
          <w:ins w:id="169" w:author="Daniele Moltisanti" w:date="2017-10-07T10:58:00Z"/>
          <w:sz w:val="28"/>
          <w:szCs w:val="28"/>
          <w:lang w:val="en-GB"/>
        </w:rPr>
        <w:pPrChange w:id="170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1" w:author="Daniele Moltisanti" w:date="2017-10-06T22:33:00Z">
        <w:r>
          <w:rPr>
            <w:sz w:val="28"/>
            <w:szCs w:val="28"/>
            <w:lang w:val="en-GB"/>
          </w:rPr>
          <w:t>Login during the first access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2" w:author="Daniele Moltisanti" w:date="2017-10-07T10:59:00Z"/>
          <w:sz w:val="28"/>
          <w:szCs w:val="28"/>
          <w:lang w:val="en-GB"/>
        </w:rPr>
        <w:pPrChange w:id="17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4" w:author="Daniele Moltisanti" w:date="2017-10-07T10:59:00Z">
        <w:r>
          <w:rPr>
            <w:sz w:val="28"/>
            <w:szCs w:val="28"/>
            <w:lang w:val="en-GB"/>
          </w:rPr>
          <w:t>Initially registration with an account</w:t>
        </w:r>
      </w:ins>
    </w:p>
    <w:p w:rsidR="007776BA" w:rsidRDefault="007776BA">
      <w:pPr>
        <w:pStyle w:val="Paragrafoelenco"/>
        <w:numPr>
          <w:ilvl w:val="1"/>
          <w:numId w:val="1"/>
        </w:numPr>
        <w:rPr>
          <w:ins w:id="175" w:author="Daniele Moltisanti" w:date="2017-10-09T10:37:00Z"/>
          <w:sz w:val="28"/>
          <w:szCs w:val="28"/>
          <w:lang w:val="en-GB"/>
        </w:rPr>
        <w:pPrChange w:id="176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77" w:author="Daniele Moltisanti" w:date="2017-10-07T11:00:00Z">
        <w:r>
          <w:rPr>
            <w:sz w:val="28"/>
            <w:szCs w:val="28"/>
            <w:lang w:val="en-GB"/>
          </w:rPr>
          <w:t>Android device</w:t>
        </w:r>
      </w:ins>
    </w:p>
    <w:p w:rsidR="008A5817" w:rsidRDefault="008A5817">
      <w:pPr>
        <w:pStyle w:val="Paragrafoelenco"/>
        <w:numPr>
          <w:ilvl w:val="1"/>
          <w:numId w:val="1"/>
        </w:numPr>
        <w:rPr>
          <w:ins w:id="178" w:author="Daniele Moltisanti" w:date="2017-10-07T11:28:00Z"/>
          <w:sz w:val="28"/>
          <w:szCs w:val="28"/>
          <w:lang w:val="en-GB"/>
        </w:rPr>
        <w:pPrChange w:id="179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0" w:author="Daniele Moltisanti" w:date="2017-10-09T10:37:00Z">
        <w:r>
          <w:rPr>
            <w:sz w:val="28"/>
            <w:szCs w:val="28"/>
            <w:lang w:val="en-GB"/>
          </w:rPr>
          <w:t>Milano</w:t>
        </w:r>
      </w:ins>
      <w:ins w:id="181" w:author="Daniele Moltisanti" w:date="2017-10-10T16:24:00Z">
        <w:r w:rsidR="00364F8C">
          <w:rPr>
            <w:sz w:val="28"/>
            <w:szCs w:val="28"/>
            <w:lang w:val="en-GB"/>
          </w:rPr>
          <w:t xml:space="preserve"> as the default city</w:t>
        </w:r>
      </w:ins>
    </w:p>
    <w:p w:rsidR="00866286" w:rsidRDefault="00866286">
      <w:pPr>
        <w:pStyle w:val="Paragrafoelenco"/>
        <w:numPr>
          <w:ilvl w:val="1"/>
          <w:numId w:val="1"/>
        </w:numPr>
        <w:rPr>
          <w:ins w:id="182" w:author="Daniele Moltisanti" w:date="2017-10-10T16:24:00Z"/>
          <w:sz w:val="28"/>
          <w:szCs w:val="28"/>
          <w:lang w:val="en-GB"/>
        </w:rPr>
        <w:pPrChange w:id="183" w:author="Daniele Moltisanti" w:date="2017-10-06T22:3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84" w:author="Daniele Moltisanti" w:date="2017-10-07T11:28:00Z">
        <w:r>
          <w:rPr>
            <w:sz w:val="28"/>
            <w:szCs w:val="28"/>
            <w:lang w:val="en-GB"/>
          </w:rPr>
          <w:t>30 Mb</w:t>
        </w:r>
      </w:ins>
      <w:ins w:id="185" w:author="Daniele Moltisanti" w:date="2017-10-07T11:29:00Z">
        <w:r>
          <w:rPr>
            <w:sz w:val="28"/>
            <w:szCs w:val="28"/>
            <w:lang w:val="en-GB"/>
          </w:rPr>
          <w:t>(?)</w:t>
        </w:r>
      </w:ins>
      <w:ins w:id="186" w:author="Daniele Moltisanti" w:date="2017-10-07T11:28:00Z">
        <w:r>
          <w:rPr>
            <w:sz w:val="28"/>
            <w:szCs w:val="28"/>
            <w:lang w:val="en-GB"/>
          </w:rPr>
          <w:t xml:space="preserve"> </w:t>
        </w:r>
      </w:ins>
      <w:ins w:id="187" w:author="Daniele Moltisanti" w:date="2017-10-07T11:29:00Z">
        <w:r>
          <w:rPr>
            <w:sz w:val="28"/>
            <w:szCs w:val="28"/>
            <w:lang w:val="en-GB"/>
          </w:rPr>
          <w:t xml:space="preserve">of storage memory </w:t>
        </w:r>
      </w:ins>
      <w:ins w:id="188" w:author="Daniele Moltisanti" w:date="2017-10-09T10:42:00Z">
        <w:r w:rsidR="00C16AB0">
          <w:rPr>
            <w:sz w:val="28"/>
            <w:szCs w:val="28"/>
            <w:lang w:val="en-GB"/>
          </w:rPr>
          <w:t xml:space="preserve">available </w:t>
        </w:r>
      </w:ins>
      <w:ins w:id="189" w:author="Daniele Moltisanti" w:date="2017-10-07T11:28:00Z">
        <w:r>
          <w:rPr>
            <w:sz w:val="28"/>
            <w:szCs w:val="28"/>
            <w:lang w:val="en-GB"/>
          </w:rPr>
          <w:t>on own devise</w:t>
        </w:r>
      </w:ins>
      <w:ins w:id="190" w:author="Daniele Moltisanti" w:date="2017-10-07T11:29:00Z">
        <w:r>
          <w:rPr>
            <w:sz w:val="28"/>
            <w:szCs w:val="28"/>
            <w:lang w:val="en-GB"/>
          </w:rPr>
          <w:t xml:space="preserve"> to be installed</w:t>
        </w:r>
      </w:ins>
    </w:p>
    <w:p w:rsidR="00273426" w:rsidRDefault="00273426">
      <w:pPr>
        <w:rPr>
          <w:ins w:id="191" w:author="Daniele Moltisanti" w:date="2017-10-10T16:50:00Z"/>
          <w:sz w:val="28"/>
          <w:szCs w:val="28"/>
          <w:lang w:val="en-GB"/>
        </w:rPr>
        <w:pPrChange w:id="192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Default="00193312">
      <w:pPr>
        <w:rPr>
          <w:ins w:id="193" w:author="Daniele Moltisanti" w:date="2017-10-10T16:50:00Z"/>
          <w:sz w:val="28"/>
          <w:szCs w:val="28"/>
          <w:lang w:val="en-GB"/>
        </w:rPr>
        <w:pPrChange w:id="194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Default="00193312">
      <w:pPr>
        <w:pStyle w:val="Paragrafoelenco"/>
        <w:numPr>
          <w:ilvl w:val="1"/>
          <w:numId w:val="3"/>
        </w:numPr>
        <w:rPr>
          <w:ins w:id="195" w:author="Daniele Moltisanti" w:date="2017-10-10T16:53:00Z"/>
          <w:sz w:val="28"/>
          <w:szCs w:val="28"/>
          <w:lang w:val="en-GB"/>
        </w:rPr>
        <w:pPrChange w:id="196" w:author="Daniele Moltisanti" w:date="2017-10-10T16:51:00Z">
          <w:pPr>
            <w:pStyle w:val="Paragrafoelenco"/>
            <w:numPr>
              <w:numId w:val="1"/>
            </w:numPr>
            <w:ind w:left="567" w:hanging="436"/>
          </w:pPr>
        </w:pPrChange>
      </w:pPr>
      <w:ins w:id="197" w:author="Daniele Moltisanti" w:date="2017-10-10T16:50:00Z">
        <w:r w:rsidRPr="00193312">
          <w:rPr>
            <w:sz w:val="28"/>
            <w:szCs w:val="28"/>
            <w:lang w:val="en-GB"/>
            <w:rPrChange w:id="198" w:author="Daniele Moltisanti" w:date="2017-10-10T16:51:00Z">
              <w:rPr>
                <w:lang w:val="en-GB"/>
              </w:rPr>
            </w:rPrChange>
          </w:rPr>
          <w:t>Functional Requirements</w:t>
        </w:r>
      </w:ins>
    </w:p>
    <w:p w:rsidR="00193312" w:rsidRDefault="00193312">
      <w:pPr>
        <w:pStyle w:val="Paragrafoelenco"/>
        <w:ind w:left="375"/>
        <w:rPr>
          <w:ins w:id="199" w:author="Daniele Moltisanti" w:date="2017-10-10T16:51:00Z"/>
          <w:sz w:val="28"/>
          <w:szCs w:val="28"/>
          <w:lang w:val="en-GB"/>
        </w:rPr>
        <w:pPrChange w:id="200" w:author="Daniele Moltisanti" w:date="2017-10-10T16:5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193312" w:rsidRDefault="00B36C20" w:rsidP="00347D26">
      <w:pPr>
        <w:pStyle w:val="Paragrafoelenco"/>
        <w:numPr>
          <w:ilvl w:val="0"/>
          <w:numId w:val="4"/>
        </w:numPr>
        <w:ind w:left="993" w:hanging="426"/>
        <w:rPr>
          <w:ins w:id="201" w:author="Daniele Moltisanti" w:date="2017-10-10T16:55:00Z"/>
          <w:sz w:val="28"/>
          <w:szCs w:val="28"/>
          <w:lang w:val="en-GB"/>
        </w:rPr>
        <w:pPrChange w:id="202" w:author="Daniele Moltisanti" w:date="2017-10-11T15:07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03" w:author="Daniele Moltisanti" w:date="2017-10-11T14:07:00Z">
        <w:r>
          <w:rPr>
            <w:sz w:val="28"/>
            <w:szCs w:val="28"/>
            <w:lang w:val="en-GB"/>
          </w:rPr>
          <w:t>[</w:t>
        </w:r>
        <w:r w:rsidR="00695506">
          <w:rPr>
            <w:sz w:val="28"/>
            <w:szCs w:val="28"/>
            <w:lang w:val="en-GB"/>
          </w:rPr>
          <w:t>G</w:t>
        </w:r>
        <w:r w:rsidR="00695506">
          <w:rPr>
            <w:sz w:val="20"/>
            <w:szCs w:val="20"/>
            <w:lang w:val="en-GB"/>
          </w:rPr>
          <w:t>1</w:t>
        </w:r>
        <w:r>
          <w:rPr>
            <w:sz w:val="28"/>
            <w:szCs w:val="28"/>
            <w:lang w:val="en-GB"/>
          </w:rPr>
          <w:t>]</w:t>
        </w:r>
        <w:r w:rsidR="00695506">
          <w:rPr>
            <w:sz w:val="28"/>
            <w:szCs w:val="28"/>
            <w:lang w:val="en-GB"/>
          </w:rPr>
          <w:t xml:space="preserve"> </w:t>
        </w:r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04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 xml:space="preserve">Allow </w:t>
        </w:r>
      </w:ins>
      <w:ins w:id="205" w:author="Daniele Moltisanti" w:date="2017-10-11T14:17:00Z">
        <w:r w:rsidR="00695506">
          <w:rPr>
            <w:rFonts w:ascii="Adobe Garamond Pro Bold" w:hAnsi="Adobe Garamond Pro Bold"/>
            <w:sz w:val="28"/>
            <w:szCs w:val="28"/>
            <w:lang w:val="en-GB"/>
          </w:rPr>
          <w:t>a</w:t>
        </w:r>
      </w:ins>
      <w:ins w:id="206" w:author="Daniele Moltisanti" w:date="2017-10-11T14:07:00Z"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07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208" w:author="Daniele Moltisanti" w:date="2017-10-11T14:26:00Z">
        <w:r w:rsidR="004C6578">
          <w:rPr>
            <w:rFonts w:ascii="Adobe Garamond Pro Bold" w:hAnsi="Adobe Garamond Pro Bold"/>
            <w:sz w:val="28"/>
            <w:szCs w:val="28"/>
            <w:lang w:val="en-GB"/>
          </w:rPr>
          <w:t>guest</w:t>
        </w:r>
      </w:ins>
      <w:ins w:id="209" w:author="Daniele Moltisanti" w:date="2017-10-11T14:08:00Z"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10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 xml:space="preserve"> to </w:t>
        </w:r>
      </w:ins>
      <w:ins w:id="211" w:author="Daniele Moltisanti" w:date="2017-10-11T15:01:00Z">
        <w:r w:rsidR="009E71DC">
          <w:rPr>
            <w:rFonts w:ascii="Adobe Garamond Pro Bold" w:hAnsi="Adobe Garamond Pro Bold"/>
            <w:sz w:val="28"/>
            <w:szCs w:val="28"/>
            <w:lang w:val="en-GB"/>
          </w:rPr>
          <w:t>register a</w:t>
        </w:r>
      </w:ins>
      <w:ins w:id="212" w:author="Daniele Moltisanti" w:date="2017-10-11T14:08:00Z"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13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 xml:space="preserve"> </w:t>
        </w:r>
      </w:ins>
      <w:ins w:id="214" w:author="Daniele Moltisanti" w:date="2017-10-11T14:10:00Z"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15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 xml:space="preserve">Travlendar </w:t>
        </w:r>
      </w:ins>
      <w:ins w:id="216" w:author="Daniele Moltisanti" w:date="2017-10-11T15:02:00Z">
        <w:r w:rsidR="009E71DC">
          <w:rPr>
            <w:rFonts w:ascii="Adobe Garamond Pro Bold" w:hAnsi="Adobe Garamond Pro Bold"/>
            <w:sz w:val="28"/>
            <w:szCs w:val="28"/>
            <w:lang w:val="en-GB"/>
          </w:rPr>
          <w:t>account</w:t>
        </w:r>
      </w:ins>
      <w:ins w:id="217" w:author="Daniele Moltisanti" w:date="2017-10-11T14:10:00Z">
        <w:r w:rsidR="00695506" w:rsidRPr="00695506">
          <w:rPr>
            <w:rFonts w:ascii="Adobe Garamond Pro Bold" w:hAnsi="Adobe Garamond Pro Bold"/>
            <w:sz w:val="28"/>
            <w:szCs w:val="28"/>
            <w:lang w:val="en-GB"/>
            <w:rPrChange w:id="218" w:author="Daniele Moltisanti" w:date="2017-10-11T14:11:00Z">
              <w:rPr>
                <w:sz w:val="28"/>
                <w:szCs w:val="28"/>
                <w:lang w:val="en-GB"/>
              </w:rPr>
            </w:rPrChange>
          </w:rPr>
          <w:t>.</w:t>
        </w:r>
      </w:ins>
    </w:p>
    <w:p w:rsidR="00D1424C" w:rsidRDefault="00C14ABD" w:rsidP="00C14ABD">
      <w:pPr>
        <w:pStyle w:val="Paragrafoelenco"/>
        <w:numPr>
          <w:ilvl w:val="1"/>
          <w:numId w:val="4"/>
        </w:numPr>
        <w:rPr>
          <w:ins w:id="219" w:author="Daniele Moltisanti" w:date="2017-10-11T15:43:00Z"/>
          <w:sz w:val="28"/>
          <w:szCs w:val="28"/>
          <w:lang w:val="en-GB"/>
        </w:rPr>
        <w:pPrChange w:id="220" w:author="Daniele Moltisanti" w:date="2017-10-11T15:4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21" w:author="Daniele Moltisanti" w:date="2017-10-11T15:45:00Z">
        <w:r>
          <w:rPr>
            <w:sz w:val="28"/>
            <w:szCs w:val="28"/>
            <w:lang w:val="en-GB"/>
          </w:rPr>
          <w:t xml:space="preserve">The </w:t>
        </w:r>
      </w:ins>
      <w:ins w:id="222" w:author="Daniele Moltisanti" w:date="2017-10-11T15:46:00Z">
        <w:r w:rsidR="002C7597">
          <w:rPr>
            <w:sz w:val="28"/>
            <w:szCs w:val="28"/>
            <w:lang w:val="en-GB"/>
          </w:rPr>
          <w:t>system must</w:t>
        </w:r>
        <w:r>
          <w:rPr>
            <w:sz w:val="28"/>
            <w:szCs w:val="28"/>
            <w:lang w:val="en-GB"/>
          </w:rPr>
          <w:t xml:space="preserve"> </w:t>
        </w:r>
        <w:r w:rsidR="002C7597">
          <w:rPr>
            <w:sz w:val="28"/>
            <w:szCs w:val="28"/>
            <w:lang w:val="en-GB"/>
          </w:rPr>
          <w:t xml:space="preserve">require a </w:t>
        </w:r>
      </w:ins>
      <w:ins w:id="223" w:author="Daniele Moltisanti" w:date="2017-10-10T16:56:00Z">
        <w:r w:rsidR="002C7597">
          <w:rPr>
            <w:sz w:val="28"/>
            <w:szCs w:val="28"/>
            <w:lang w:val="en-GB"/>
          </w:rPr>
          <w:t xml:space="preserve">valid email address and password or a </w:t>
        </w:r>
      </w:ins>
      <w:ins w:id="224" w:author="Daniele Moltisanti" w:date="2017-10-11T15:48:00Z">
        <w:r w:rsidR="002C7597">
          <w:rPr>
            <w:sz w:val="28"/>
            <w:szCs w:val="28"/>
            <w:lang w:val="en-GB"/>
          </w:rPr>
          <w:t>connection</w:t>
        </w:r>
      </w:ins>
      <w:ins w:id="225" w:author="Daniele Moltisanti" w:date="2017-10-10T16:56:00Z">
        <w:r w:rsidR="002C7597">
          <w:rPr>
            <w:sz w:val="28"/>
            <w:szCs w:val="28"/>
            <w:lang w:val="en-GB"/>
          </w:rPr>
          <w:t xml:space="preserve"> to an </w:t>
        </w:r>
      </w:ins>
      <w:ins w:id="226" w:author="Daniele Moltisanti" w:date="2017-10-11T15:13:00Z">
        <w:r w:rsidR="00347D26">
          <w:rPr>
            <w:sz w:val="28"/>
            <w:szCs w:val="28"/>
            <w:lang w:val="en-GB"/>
          </w:rPr>
          <w:t xml:space="preserve">existing Facebook / Google </w:t>
        </w:r>
      </w:ins>
      <w:ins w:id="227" w:author="Daniele Moltisanti" w:date="2017-10-11T15:14:00Z">
        <w:r w:rsidR="00347D26">
          <w:rPr>
            <w:sz w:val="28"/>
            <w:szCs w:val="28"/>
            <w:lang w:val="en-GB"/>
          </w:rPr>
          <w:t>a</w:t>
        </w:r>
      </w:ins>
      <w:ins w:id="228" w:author="Daniele Moltisanti" w:date="2017-10-11T15:13:00Z">
        <w:r w:rsidR="00347D26">
          <w:rPr>
            <w:sz w:val="28"/>
            <w:szCs w:val="28"/>
            <w:lang w:val="en-GB"/>
          </w:rPr>
          <w:t>ccount</w:t>
        </w:r>
      </w:ins>
      <w:ins w:id="229" w:author="Daniele Moltisanti" w:date="2017-10-10T17:00:00Z">
        <w:r w:rsidR="00D506FB">
          <w:rPr>
            <w:sz w:val="28"/>
            <w:szCs w:val="28"/>
            <w:lang w:val="en-GB"/>
          </w:rPr>
          <w:t>;</w:t>
        </w:r>
      </w:ins>
    </w:p>
    <w:p w:rsidR="00C14ABD" w:rsidRPr="00C14ABD" w:rsidRDefault="00C14ABD" w:rsidP="00C14ABD">
      <w:pPr>
        <w:pStyle w:val="Paragrafoelenco"/>
        <w:numPr>
          <w:ilvl w:val="1"/>
          <w:numId w:val="4"/>
        </w:numPr>
        <w:rPr>
          <w:ins w:id="230" w:author="Daniele Moltisanti" w:date="2017-10-10T16:59:00Z"/>
          <w:sz w:val="28"/>
          <w:szCs w:val="28"/>
          <w:lang w:val="en-GB"/>
          <w:rPrChange w:id="231" w:author="Daniele Moltisanti" w:date="2017-10-11T15:43:00Z">
            <w:rPr>
              <w:ins w:id="232" w:author="Daniele Moltisanti" w:date="2017-10-10T16:59:00Z"/>
              <w:lang w:val="en-GB"/>
            </w:rPr>
          </w:rPrChange>
        </w:rPr>
        <w:pPrChange w:id="233" w:author="Daniele Moltisanti" w:date="2017-10-11T15:43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34" w:author="Daniele Moltisanti" w:date="2017-10-11T15:43:00Z">
        <w:r>
          <w:rPr>
            <w:sz w:val="28"/>
            <w:szCs w:val="28"/>
            <w:lang w:val="en-GB"/>
          </w:rPr>
          <w:t xml:space="preserve">The system must check </w:t>
        </w:r>
      </w:ins>
      <w:ins w:id="235" w:author="Daniele Moltisanti" w:date="2017-10-11T15:44:00Z">
        <w:r>
          <w:rPr>
            <w:sz w:val="28"/>
            <w:szCs w:val="28"/>
            <w:lang w:val="en-GB"/>
          </w:rPr>
          <w:t>that the provided email is not already in use.</w:t>
        </w:r>
      </w:ins>
    </w:p>
    <w:p w:rsidR="002C7597" w:rsidRPr="002C7597" w:rsidRDefault="00695506" w:rsidP="002C7597">
      <w:pPr>
        <w:pStyle w:val="Paragrafoelenco"/>
        <w:numPr>
          <w:ilvl w:val="0"/>
          <w:numId w:val="4"/>
        </w:numPr>
        <w:ind w:left="993" w:hanging="426"/>
        <w:rPr>
          <w:ins w:id="236" w:author="Daniele Moltisanti" w:date="2017-10-11T15:49:00Z"/>
          <w:sz w:val="28"/>
          <w:szCs w:val="28"/>
          <w:lang w:val="en-GB"/>
          <w:rPrChange w:id="237" w:author="Daniele Moltisanti" w:date="2017-10-11T15:49:00Z">
            <w:rPr>
              <w:ins w:id="238" w:author="Daniele Moltisanti" w:date="2017-10-11T15:49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239" w:author="Daniele Moltisanti" w:date="2017-10-11T15:49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40" w:author="Daniele Moltisanti" w:date="2017-10-11T14:11:00Z">
        <w:r>
          <w:rPr>
            <w:sz w:val="28"/>
            <w:szCs w:val="28"/>
            <w:lang w:val="en-GB"/>
          </w:rPr>
          <w:t>[G</w:t>
        </w:r>
        <w:r>
          <w:rPr>
            <w:sz w:val="20"/>
            <w:szCs w:val="20"/>
            <w:lang w:val="en-GB"/>
          </w:rPr>
          <w:t>2</w:t>
        </w:r>
        <w:r>
          <w:rPr>
            <w:sz w:val="28"/>
            <w:szCs w:val="28"/>
            <w:lang w:val="en-GB"/>
          </w:rPr>
          <w:t xml:space="preserve">] </w:t>
        </w:r>
      </w:ins>
      <w:ins w:id="241" w:author="Daniele Moltisanti" w:date="2017-10-11T14:17:00Z">
        <w:r w:rsidRPr="000D0CCE">
          <w:rPr>
            <w:rFonts w:ascii="Adobe Garamond Pro Bold" w:hAnsi="Adobe Garamond Pro Bold"/>
            <w:sz w:val="28"/>
            <w:szCs w:val="28"/>
            <w:lang w:val="en-GB"/>
          </w:rPr>
          <w:t xml:space="preserve">Allow </w:t>
        </w:r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an User </w:t>
        </w:r>
        <w:r w:rsidR="004C6578">
          <w:rPr>
            <w:rFonts w:ascii="Adobe Garamond Pro Bold" w:hAnsi="Adobe Garamond Pro Bold"/>
            <w:sz w:val="28"/>
            <w:szCs w:val="28"/>
            <w:lang w:val="en-GB"/>
          </w:rPr>
          <w:t>to log in into</w:t>
        </w:r>
      </w:ins>
      <w:ins w:id="242" w:author="Daniele Moltisanti" w:date="2017-10-11T14:18:00Z">
        <w:r w:rsidR="004C6578">
          <w:rPr>
            <w:rFonts w:ascii="Adobe Garamond Pro Bold" w:hAnsi="Adobe Garamond Pro Bold"/>
            <w:sz w:val="28"/>
            <w:szCs w:val="28"/>
            <w:lang w:val="en-GB"/>
          </w:rPr>
          <w:t xml:space="preserve"> Travlendar+ system</w:t>
        </w:r>
      </w:ins>
    </w:p>
    <w:p w:rsidR="00E231F1" w:rsidRPr="00E231F1" w:rsidRDefault="00E231F1" w:rsidP="00F17267">
      <w:pPr>
        <w:pStyle w:val="Paragrafoelenco"/>
        <w:numPr>
          <w:ilvl w:val="1"/>
          <w:numId w:val="4"/>
        </w:numPr>
        <w:rPr>
          <w:ins w:id="243" w:author="Daniele Moltisanti" w:date="2017-10-11T15:50:00Z"/>
          <w:color w:val="FF0000"/>
          <w:sz w:val="28"/>
          <w:szCs w:val="28"/>
          <w:lang w:val="en-GB"/>
          <w:rPrChange w:id="244" w:author="Daniele Moltisanti" w:date="2017-10-11T15:50:00Z">
            <w:rPr>
              <w:ins w:id="245" w:author="Daniele Moltisanti" w:date="2017-10-11T15:50:00Z"/>
              <w:sz w:val="28"/>
              <w:szCs w:val="28"/>
              <w:lang w:val="en-GB"/>
            </w:rPr>
          </w:rPrChange>
        </w:rPr>
        <w:pPrChange w:id="246" w:author="Daniele Moltisanti" w:date="2017-10-11T15:28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47" w:author="Daniele Moltisanti" w:date="2017-10-11T15:50:00Z">
        <w:r>
          <w:rPr>
            <w:sz w:val="28"/>
            <w:szCs w:val="28"/>
            <w:lang w:val="en-GB"/>
          </w:rPr>
          <w:t xml:space="preserve">System </w:t>
        </w:r>
        <w:r>
          <w:rPr>
            <w:sz w:val="28"/>
            <w:szCs w:val="28"/>
            <w:lang w:val="en-GB"/>
          </w:rPr>
          <w:t>must be able to check the data provided by the user.</w:t>
        </w:r>
      </w:ins>
    </w:p>
    <w:p w:rsidR="00D1424C" w:rsidRPr="00F17267" w:rsidRDefault="00D1424C" w:rsidP="00F17267">
      <w:pPr>
        <w:pStyle w:val="Paragrafoelenco"/>
        <w:numPr>
          <w:ilvl w:val="1"/>
          <w:numId w:val="4"/>
        </w:numPr>
        <w:rPr>
          <w:ins w:id="248" w:author="Daniele Moltisanti" w:date="2017-10-11T15:28:00Z"/>
          <w:color w:val="FF0000"/>
          <w:sz w:val="28"/>
          <w:szCs w:val="28"/>
          <w:lang w:val="en-GB"/>
          <w:rPrChange w:id="249" w:author="Daniele Moltisanti" w:date="2017-10-11T15:28:00Z">
            <w:rPr>
              <w:ins w:id="250" w:author="Daniele Moltisanti" w:date="2017-10-11T15:28:00Z"/>
              <w:sz w:val="28"/>
              <w:szCs w:val="28"/>
              <w:lang w:val="en-GB"/>
            </w:rPr>
          </w:rPrChange>
        </w:rPr>
        <w:pPrChange w:id="251" w:author="Daniele Moltisanti" w:date="2017-10-11T15:28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52" w:author="Daniele Moltisanti" w:date="2017-10-11T15:20:00Z">
        <w:r>
          <w:rPr>
            <w:sz w:val="28"/>
            <w:szCs w:val="28"/>
            <w:lang w:val="en-GB"/>
          </w:rPr>
          <w:t>[R</w:t>
        </w:r>
        <w:r>
          <w:rPr>
            <w:sz w:val="20"/>
            <w:szCs w:val="20"/>
            <w:lang w:val="en-GB"/>
          </w:rPr>
          <w:t>2</w:t>
        </w:r>
        <w:r>
          <w:rPr>
            <w:sz w:val="28"/>
            <w:szCs w:val="28"/>
            <w:lang w:val="en-GB"/>
          </w:rPr>
          <w:t>]</w:t>
        </w:r>
      </w:ins>
      <w:ins w:id="253" w:author="Daniele Moltisanti" w:date="2017-10-11T15:24:00Z">
        <w:r>
          <w:rPr>
            <w:sz w:val="28"/>
            <w:szCs w:val="28"/>
            <w:lang w:val="en-GB"/>
          </w:rPr>
          <w:t>System must let the user log in only if data provided are correct</w:t>
        </w:r>
      </w:ins>
      <w:ins w:id="254" w:author="Daniele Moltisanti" w:date="2017-10-11T15:25:00Z">
        <w:r>
          <w:rPr>
            <w:sz w:val="28"/>
            <w:szCs w:val="28"/>
            <w:lang w:val="en-GB"/>
          </w:rPr>
          <w:t>.</w:t>
        </w:r>
      </w:ins>
    </w:p>
    <w:p w:rsidR="00F17267" w:rsidRPr="00F17267" w:rsidRDefault="00F17267" w:rsidP="00F17267">
      <w:pPr>
        <w:pStyle w:val="Paragrafoelenco"/>
        <w:ind w:left="2018"/>
        <w:rPr>
          <w:ins w:id="255" w:author="Daniele Moltisanti" w:date="2017-10-10T17:09:00Z"/>
          <w:color w:val="FF0000"/>
          <w:sz w:val="28"/>
          <w:szCs w:val="28"/>
          <w:lang w:val="en-GB"/>
          <w:rPrChange w:id="256" w:author="Daniele Moltisanti" w:date="2017-10-11T15:28:00Z">
            <w:rPr>
              <w:ins w:id="257" w:author="Daniele Moltisanti" w:date="2017-10-10T17:09:00Z"/>
              <w:lang w:val="en-GB"/>
            </w:rPr>
          </w:rPrChange>
        </w:rPr>
        <w:pPrChange w:id="258" w:author="Daniele Moltisanti" w:date="2017-10-11T15:28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695506" w:rsidRDefault="00695506" w:rsidP="00695506">
      <w:pPr>
        <w:pStyle w:val="Paragrafoelenco"/>
        <w:numPr>
          <w:ilvl w:val="0"/>
          <w:numId w:val="4"/>
        </w:numPr>
        <w:ind w:left="993" w:hanging="426"/>
        <w:rPr>
          <w:ins w:id="259" w:author="Daniele Moltisanti" w:date="2017-10-11T14:13:00Z"/>
          <w:sz w:val="28"/>
          <w:szCs w:val="28"/>
          <w:lang w:val="en-GB"/>
        </w:rPr>
      </w:pPr>
      <w:ins w:id="260" w:author="Daniele Moltisanti" w:date="2017-10-11T14:13:00Z">
        <w:r>
          <w:rPr>
            <w:sz w:val="28"/>
            <w:szCs w:val="28"/>
            <w:lang w:val="en-GB"/>
          </w:rPr>
          <w:t>[G</w:t>
        </w:r>
        <w:r>
          <w:rPr>
            <w:sz w:val="20"/>
            <w:szCs w:val="20"/>
            <w:lang w:val="en-GB"/>
          </w:rPr>
          <w:t>3</w:t>
        </w:r>
        <w:r>
          <w:rPr>
            <w:sz w:val="28"/>
            <w:szCs w:val="28"/>
            <w:lang w:val="en-GB"/>
          </w:rPr>
          <w:t xml:space="preserve">] </w:t>
        </w:r>
      </w:ins>
      <w:ins w:id="261" w:author="Daniele Moltisanti" w:date="2017-10-11T14:18:00Z">
        <w:r w:rsidR="004C6578">
          <w:rPr>
            <w:rFonts w:ascii="Adobe Garamond Pro Bold" w:hAnsi="Adobe Garamond Pro Bold"/>
            <w:sz w:val="28"/>
            <w:szCs w:val="28"/>
            <w:lang w:val="en-GB"/>
          </w:rPr>
          <w:t>Allow an User to insert or modify personal information</w:t>
        </w:r>
      </w:ins>
    </w:p>
    <w:p w:rsidR="00C71532" w:rsidRPr="00C71532" w:rsidRDefault="00C71532">
      <w:pPr>
        <w:pStyle w:val="Paragrafoelenco"/>
        <w:numPr>
          <w:ilvl w:val="1"/>
          <w:numId w:val="4"/>
        </w:numPr>
        <w:rPr>
          <w:ins w:id="262" w:author="Daniele Moltisanti" w:date="2017-10-10T17:35:00Z"/>
          <w:color w:val="FF0000"/>
          <w:sz w:val="28"/>
          <w:szCs w:val="28"/>
          <w:lang w:val="en-GB"/>
          <w:rPrChange w:id="263" w:author="Daniele Moltisanti" w:date="2017-10-10T17:35:00Z">
            <w:rPr>
              <w:ins w:id="264" w:author="Daniele Moltisanti" w:date="2017-10-10T17:35:00Z"/>
              <w:sz w:val="28"/>
              <w:szCs w:val="28"/>
              <w:lang w:val="en-GB"/>
            </w:rPr>
          </w:rPrChange>
        </w:rPr>
        <w:pPrChange w:id="265" w:author="Daniele Moltisanti" w:date="2017-10-10T17:34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66" w:author="Daniele Moltisanti" w:date="2017-10-10T17:35:00Z">
        <w:r>
          <w:rPr>
            <w:sz w:val="28"/>
            <w:szCs w:val="28"/>
            <w:lang w:val="en-GB"/>
          </w:rPr>
          <w:t>User have to fill out his personal information</w:t>
        </w:r>
      </w:ins>
    </w:p>
    <w:p w:rsidR="00C71532" w:rsidRPr="00C71532" w:rsidRDefault="00C71532">
      <w:pPr>
        <w:pStyle w:val="Paragrafoelenco"/>
        <w:numPr>
          <w:ilvl w:val="1"/>
          <w:numId w:val="4"/>
        </w:numPr>
        <w:rPr>
          <w:ins w:id="267" w:author="Daniele Moltisanti" w:date="2017-10-10T17:36:00Z"/>
          <w:color w:val="FF0000"/>
          <w:sz w:val="28"/>
          <w:szCs w:val="28"/>
          <w:lang w:val="en-GB"/>
          <w:rPrChange w:id="268" w:author="Daniele Moltisanti" w:date="2017-10-10T17:36:00Z">
            <w:rPr>
              <w:ins w:id="269" w:author="Daniele Moltisanti" w:date="2017-10-10T17:36:00Z"/>
              <w:sz w:val="28"/>
              <w:szCs w:val="28"/>
              <w:lang w:val="en-GB"/>
            </w:rPr>
          </w:rPrChange>
        </w:rPr>
        <w:pPrChange w:id="270" w:author="Daniele Moltisanti" w:date="2017-10-10T17:34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71" w:author="Daniele Moltisanti" w:date="2017-10-10T17:35:00Z">
        <w:r>
          <w:rPr>
            <w:sz w:val="28"/>
            <w:szCs w:val="28"/>
            <w:lang w:val="en-GB"/>
          </w:rPr>
          <w:t>User can modify his information</w:t>
        </w:r>
      </w:ins>
    </w:p>
    <w:p w:rsidR="00C71532" w:rsidRPr="00C71532" w:rsidRDefault="00C71532">
      <w:pPr>
        <w:pStyle w:val="Paragrafoelenco"/>
        <w:ind w:left="2018"/>
        <w:rPr>
          <w:ins w:id="272" w:author="Daniele Moltisanti" w:date="2017-10-10T17:35:00Z"/>
          <w:color w:val="FF0000"/>
          <w:sz w:val="28"/>
          <w:szCs w:val="28"/>
          <w:lang w:val="en-GB"/>
          <w:rPrChange w:id="273" w:author="Daniele Moltisanti" w:date="2017-10-10T17:35:00Z">
            <w:rPr>
              <w:ins w:id="274" w:author="Daniele Moltisanti" w:date="2017-10-10T17:35:00Z"/>
              <w:sz w:val="28"/>
              <w:szCs w:val="28"/>
              <w:lang w:val="en-GB"/>
            </w:rPr>
          </w:rPrChange>
        </w:rPr>
        <w:pPrChange w:id="275" w:author="Daniele Moltisanti" w:date="2017-10-10T17:36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E231F1" w:rsidRPr="00902297" w:rsidRDefault="004C6578" w:rsidP="00902297">
      <w:pPr>
        <w:pStyle w:val="Paragrafoelenco"/>
        <w:numPr>
          <w:ilvl w:val="0"/>
          <w:numId w:val="4"/>
        </w:numPr>
        <w:ind w:left="993" w:hanging="426"/>
        <w:rPr>
          <w:ins w:id="276" w:author="Daniele Moltisanti" w:date="2017-10-11T15:58:00Z"/>
          <w:sz w:val="28"/>
          <w:szCs w:val="28"/>
          <w:lang w:val="en-GB"/>
          <w:rPrChange w:id="277" w:author="Daniele Moltisanti" w:date="2017-10-11T15:58:00Z">
            <w:rPr>
              <w:ins w:id="278" w:author="Daniele Moltisanti" w:date="2017-10-11T15:58:00Z"/>
              <w:rFonts w:ascii="Adobe Garamond Pro Bold" w:hAnsi="Adobe Garamond Pro Bold"/>
              <w:sz w:val="28"/>
              <w:szCs w:val="28"/>
              <w:lang w:val="en-GB"/>
            </w:rPr>
          </w:rPrChange>
        </w:rPr>
        <w:pPrChange w:id="279" w:author="Daniele Moltisanti" w:date="2017-10-11T15:58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280" w:author="Daniele Moltisanti" w:date="2017-10-11T14:19:00Z">
        <w:r>
          <w:rPr>
            <w:sz w:val="28"/>
            <w:szCs w:val="28"/>
            <w:lang w:val="en-GB"/>
          </w:rPr>
          <w:t>[G</w:t>
        </w:r>
        <w:r>
          <w:rPr>
            <w:sz w:val="20"/>
            <w:szCs w:val="20"/>
            <w:lang w:val="en-GB"/>
          </w:rPr>
          <w:t>4</w:t>
        </w:r>
        <w:r>
          <w:rPr>
            <w:sz w:val="28"/>
            <w:szCs w:val="28"/>
            <w:lang w:val="en-GB"/>
          </w:rPr>
          <w:t xml:space="preserve">] </w:t>
        </w:r>
      </w:ins>
      <w:ins w:id="281" w:author="Daniele Moltisanti" w:date="2017-10-11T14:20:00Z"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Allow an User to create an </w:t>
        </w:r>
      </w:ins>
      <w:ins w:id="282" w:author="Daniele Moltisanti" w:date="2017-10-11T15:30:00Z">
        <w:r w:rsidR="00F17267">
          <w:rPr>
            <w:rFonts w:ascii="Adobe Garamond Pro Bold" w:hAnsi="Adobe Garamond Pro Bold"/>
            <w:sz w:val="28"/>
            <w:szCs w:val="28"/>
            <w:lang w:val="en-GB"/>
          </w:rPr>
          <w:t>appointment</w:t>
        </w:r>
      </w:ins>
    </w:p>
    <w:p w:rsidR="00902297" w:rsidRPr="00902297" w:rsidRDefault="00902297" w:rsidP="00902297">
      <w:pPr>
        <w:pStyle w:val="Paragrafoelenco"/>
        <w:numPr>
          <w:ilvl w:val="1"/>
          <w:numId w:val="4"/>
        </w:numPr>
        <w:rPr>
          <w:ins w:id="283" w:author="Daniele Moltisanti" w:date="2017-10-11T14:19:00Z"/>
          <w:sz w:val="28"/>
          <w:szCs w:val="28"/>
          <w:lang w:val="en-GB"/>
          <w:rPrChange w:id="284" w:author="Daniele Moltisanti" w:date="2017-10-11T15:58:00Z">
            <w:rPr>
              <w:ins w:id="285" w:author="Daniele Moltisanti" w:date="2017-10-11T14:19:00Z"/>
              <w:lang w:val="en-GB"/>
            </w:rPr>
          </w:rPrChange>
        </w:rPr>
        <w:pPrChange w:id="286" w:author="Daniele Moltisanti" w:date="2017-10-11T15:58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287" w:author="Daniele Moltisanti" w:date="2017-10-11T15:58:00Z">
        <w:r>
          <w:rPr>
            <w:sz w:val="28"/>
            <w:szCs w:val="28"/>
            <w:lang w:val="en-GB"/>
          </w:rPr>
          <w:t xml:space="preserve">The system must provide the user </w:t>
        </w:r>
      </w:ins>
      <w:ins w:id="288" w:author="Daniele Moltisanti" w:date="2017-10-11T16:00:00Z">
        <w:r>
          <w:rPr>
            <w:sz w:val="28"/>
            <w:szCs w:val="28"/>
            <w:lang w:val="en-GB"/>
          </w:rPr>
          <w:t xml:space="preserve">with </w:t>
        </w:r>
      </w:ins>
      <w:ins w:id="289" w:author="Daniele Moltisanti" w:date="2017-10-11T15:58:00Z">
        <w:r>
          <w:rPr>
            <w:sz w:val="28"/>
            <w:szCs w:val="28"/>
            <w:lang w:val="en-GB"/>
          </w:rPr>
          <w:t xml:space="preserve">an overview of his calendar and the user must be able to </w:t>
        </w:r>
      </w:ins>
      <w:ins w:id="290" w:author="Daniele Moltisanti" w:date="2017-10-11T16:02:00Z">
        <w:r>
          <w:rPr>
            <w:sz w:val="28"/>
            <w:szCs w:val="28"/>
            <w:lang w:val="en-GB"/>
          </w:rPr>
          <w:t>select</w:t>
        </w:r>
      </w:ins>
      <w:ins w:id="291" w:author="Daniele Moltisanti" w:date="2017-10-11T15:58:00Z">
        <w:r>
          <w:rPr>
            <w:sz w:val="28"/>
            <w:szCs w:val="28"/>
            <w:lang w:val="en-GB"/>
          </w:rPr>
          <w:t xml:space="preserve"> a </w:t>
        </w:r>
      </w:ins>
      <w:ins w:id="292" w:author="Daniele Moltisanti" w:date="2017-10-11T16:01:00Z">
        <w:r>
          <w:rPr>
            <w:sz w:val="28"/>
            <w:szCs w:val="28"/>
            <w:lang w:val="en-GB"/>
          </w:rPr>
          <w:t xml:space="preserve">specific </w:t>
        </w:r>
      </w:ins>
      <w:ins w:id="293" w:author="Daniele Moltisanti" w:date="2017-10-11T15:58:00Z">
        <w:r>
          <w:rPr>
            <w:sz w:val="28"/>
            <w:szCs w:val="28"/>
            <w:lang w:val="en-GB"/>
          </w:rPr>
          <w:t>day</w:t>
        </w:r>
      </w:ins>
      <w:ins w:id="294" w:author="Daniele Moltisanti" w:date="2017-10-11T16:01:00Z">
        <w:r>
          <w:rPr>
            <w:sz w:val="28"/>
            <w:szCs w:val="28"/>
            <w:lang w:val="en-GB"/>
          </w:rPr>
          <w:t>.</w:t>
        </w:r>
      </w:ins>
    </w:p>
    <w:p w:rsidR="004C6578" w:rsidRPr="00902297" w:rsidRDefault="00C14ABD" w:rsidP="00C14ABD">
      <w:pPr>
        <w:pStyle w:val="Paragrafoelenco"/>
        <w:numPr>
          <w:ilvl w:val="1"/>
          <w:numId w:val="4"/>
        </w:numPr>
        <w:rPr>
          <w:ins w:id="295" w:author="Daniele Moltisanti" w:date="2017-10-11T16:02:00Z"/>
          <w:color w:val="FF0000"/>
          <w:sz w:val="28"/>
          <w:szCs w:val="28"/>
          <w:lang w:val="en-GB"/>
          <w:rPrChange w:id="296" w:author="Daniele Moltisanti" w:date="2017-10-11T16:02:00Z">
            <w:rPr>
              <w:ins w:id="297" w:author="Daniele Moltisanti" w:date="2017-10-11T16:02:00Z"/>
              <w:sz w:val="28"/>
              <w:szCs w:val="28"/>
              <w:lang w:val="en-GB"/>
            </w:rPr>
          </w:rPrChange>
        </w:rPr>
        <w:pPrChange w:id="298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299" w:author="Daniele Moltisanti" w:date="2017-10-11T15:40:00Z">
        <w:r>
          <w:rPr>
            <w:sz w:val="28"/>
            <w:szCs w:val="28"/>
            <w:lang w:val="en-GB"/>
          </w:rPr>
          <w:t xml:space="preserve">The </w:t>
        </w:r>
      </w:ins>
      <w:ins w:id="300" w:author="Daniele Moltisanti" w:date="2017-10-11T15:50:00Z">
        <w:r w:rsidR="00E231F1">
          <w:rPr>
            <w:sz w:val="28"/>
            <w:szCs w:val="28"/>
            <w:lang w:val="en-GB"/>
          </w:rPr>
          <w:t>user must</w:t>
        </w:r>
        <w:r w:rsidR="00902297">
          <w:rPr>
            <w:sz w:val="28"/>
            <w:szCs w:val="28"/>
            <w:lang w:val="en-GB"/>
          </w:rPr>
          <w:t xml:space="preserve"> be able to provide place and </w:t>
        </w:r>
        <w:r w:rsidR="00E231F1">
          <w:rPr>
            <w:sz w:val="28"/>
            <w:szCs w:val="28"/>
            <w:lang w:val="en-GB"/>
          </w:rPr>
          <w:t>time of the appointment.</w:t>
        </w:r>
      </w:ins>
    </w:p>
    <w:p w:rsidR="00902297" w:rsidRPr="00C14ABD" w:rsidRDefault="00902297" w:rsidP="00C14ABD">
      <w:pPr>
        <w:pStyle w:val="Paragrafoelenco"/>
        <w:numPr>
          <w:ilvl w:val="1"/>
          <w:numId w:val="4"/>
        </w:numPr>
        <w:rPr>
          <w:ins w:id="301" w:author="Daniele Moltisanti" w:date="2017-10-11T15:40:00Z"/>
          <w:color w:val="FF0000"/>
          <w:sz w:val="28"/>
          <w:szCs w:val="28"/>
          <w:lang w:val="en-GB"/>
          <w:rPrChange w:id="302" w:author="Daniele Moltisanti" w:date="2017-10-11T15:40:00Z">
            <w:rPr>
              <w:ins w:id="303" w:author="Daniele Moltisanti" w:date="2017-10-11T15:40:00Z"/>
              <w:sz w:val="28"/>
              <w:szCs w:val="28"/>
              <w:lang w:val="en-GB"/>
            </w:rPr>
          </w:rPrChange>
        </w:rPr>
        <w:pPrChange w:id="304" w:author="Daniele Moltisanti" w:date="2017-10-11T15:40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05" w:author="Daniele Moltisanti" w:date="2017-10-11T16:02:00Z">
        <w:r>
          <w:rPr>
            <w:sz w:val="28"/>
            <w:szCs w:val="28"/>
            <w:lang w:val="en-GB"/>
          </w:rPr>
          <w:t xml:space="preserve">The system must check </w:t>
        </w:r>
      </w:ins>
      <w:ins w:id="306" w:author="Daniele Moltisanti" w:date="2017-10-11T16:04:00Z">
        <w:r>
          <w:rPr>
            <w:sz w:val="28"/>
            <w:szCs w:val="28"/>
            <w:lang w:val="en-GB"/>
          </w:rPr>
          <w:t>that</w:t>
        </w:r>
      </w:ins>
      <w:ins w:id="307" w:author="Daniele Moltisanti" w:date="2017-10-11T16:02:00Z">
        <w:r>
          <w:rPr>
            <w:sz w:val="28"/>
            <w:szCs w:val="28"/>
            <w:lang w:val="en-GB"/>
          </w:rPr>
          <w:t xml:space="preserve"> all </w:t>
        </w:r>
      </w:ins>
      <w:ins w:id="308" w:author="Daniele Moltisanti" w:date="2017-10-11T16:04:00Z">
        <w:r>
          <w:rPr>
            <w:sz w:val="28"/>
            <w:szCs w:val="28"/>
            <w:lang w:val="en-GB"/>
          </w:rPr>
          <w:t>required</w:t>
        </w:r>
      </w:ins>
      <w:ins w:id="309" w:author="Daniele Moltisanti" w:date="2017-10-11T16:02:00Z">
        <w:r>
          <w:rPr>
            <w:sz w:val="28"/>
            <w:szCs w:val="28"/>
            <w:lang w:val="en-GB"/>
          </w:rPr>
          <w:t xml:space="preserve"> fields </w:t>
        </w:r>
        <w:proofErr w:type="gramStart"/>
        <w:r>
          <w:rPr>
            <w:sz w:val="28"/>
            <w:szCs w:val="28"/>
            <w:lang w:val="en-GB"/>
          </w:rPr>
          <w:t xml:space="preserve">are </w:t>
        </w:r>
      </w:ins>
      <w:ins w:id="310" w:author="Daniele Moltisanti" w:date="2017-10-11T16:03:00Z">
        <w:r>
          <w:rPr>
            <w:sz w:val="28"/>
            <w:szCs w:val="28"/>
            <w:lang w:val="en-GB"/>
          </w:rPr>
          <w:t>filled</w:t>
        </w:r>
      </w:ins>
      <w:ins w:id="311" w:author="Daniele Moltisanti" w:date="2017-10-11T16:04:00Z">
        <w:r>
          <w:rPr>
            <w:sz w:val="28"/>
            <w:szCs w:val="28"/>
            <w:lang w:val="en-GB"/>
          </w:rPr>
          <w:t xml:space="preserve"> out</w:t>
        </w:r>
      </w:ins>
      <w:proofErr w:type="gramEnd"/>
      <w:ins w:id="312" w:author="Daniele Moltisanti" w:date="2017-10-11T16:03:00Z">
        <w:r>
          <w:rPr>
            <w:sz w:val="28"/>
            <w:szCs w:val="28"/>
            <w:lang w:val="en-GB"/>
          </w:rPr>
          <w:t>.</w:t>
        </w:r>
      </w:ins>
    </w:p>
    <w:p w:rsidR="00E231F1" w:rsidRDefault="00E231F1" w:rsidP="00902297">
      <w:pPr>
        <w:pStyle w:val="Paragrafoelenco"/>
        <w:numPr>
          <w:ilvl w:val="1"/>
          <w:numId w:val="4"/>
        </w:numPr>
        <w:rPr>
          <w:ins w:id="313" w:author="Daniele Moltisanti" w:date="2017-10-11T16:05:00Z"/>
          <w:sz w:val="28"/>
          <w:szCs w:val="28"/>
          <w:lang w:val="en-GB"/>
        </w:rPr>
        <w:pPrChange w:id="314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15" w:author="Daniele Moltisanti" w:date="2017-10-11T15:55:00Z">
        <w:r w:rsidRPr="00E231F1">
          <w:rPr>
            <w:sz w:val="28"/>
            <w:szCs w:val="28"/>
            <w:lang w:val="en-GB"/>
            <w:rPrChange w:id="316" w:author="Daniele Moltisanti" w:date="2017-10-11T15:55:00Z">
              <w:rPr>
                <w:color w:val="FF0000"/>
                <w:sz w:val="28"/>
                <w:szCs w:val="28"/>
                <w:lang w:val="en-GB"/>
              </w:rPr>
            </w:rPrChange>
          </w:rPr>
          <w:t>The</w:t>
        </w:r>
        <w:r>
          <w:rPr>
            <w:sz w:val="28"/>
            <w:szCs w:val="28"/>
            <w:lang w:val="en-GB"/>
          </w:rPr>
          <w:t xml:space="preserve"> system must </w:t>
        </w:r>
      </w:ins>
      <w:ins w:id="317" w:author="Daniele Moltisanti" w:date="2017-10-11T15:56:00Z">
        <w:r>
          <w:rPr>
            <w:sz w:val="28"/>
            <w:szCs w:val="28"/>
            <w:lang w:val="en-GB"/>
          </w:rPr>
          <w:t>check if the appointment overlap with other</w:t>
        </w:r>
        <w:r w:rsidR="00902297">
          <w:rPr>
            <w:sz w:val="28"/>
            <w:szCs w:val="28"/>
            <w:lang w:val="en-GB"/>
          </w:rPr>
          <w:t xml:space="preserve"> events and must </w:t>
        </w:r>
      </w:ins>
      <w:ins w:id="318" w:author="Daniele Moltisanti" w:date="2017-10-11T16:08:00Z">
        <w:r w:rsidR="0052502B">
          <w:rPr>
            <w:sz w:val="28"/>
            <w:szCs w:val="28"/>
            <w:lang w:val="en-GB"/>
          </w:rPr>
          <w:t xml:space="preserve">eventually </w:t>
        </w:r>
      </w:ins>
      <w:ins w:id="319" w:author="Daniele Moltisanti" w:date="2017-10-11T15:56:00Z">
        <w:r w:rsidR="00902297">
          <w:rPr>
            <w:sz w:val="28"/>
            <w:szCs w:val="28"/>
            <w:lang w:val="en-GB"/>
          </w:rPr>
          <w:t>notify it to the user</w:t>
        </w:r>
      </w:ins>
      <w:ins w:id="320" w:author="Daniele Moltisanti" w:date="2017-10-11T15:57:00Z">
        <w:r>
          <w:rPr>
            <w:sz w:val="28"/>
            <w:szCs w:val="28"/>
            <w:lang w:val="en-GB"/>
          </w:rPr>
          <w:t>.</w:t>
        </w:r>
      </w:ins>
    </w:p>
    <w:p w:rsidR="00902297" w:rsidRDefault="00902297" w:rsidP="00902297">
      <w:pPr>
        <w:pStyle w:val="Paragrafoelenco"/>
        <w:numPr>
          <w:ilvl w:val="1"/>
          <w:numId w:val="4"/>
        </w:numPr>
        <w:rPr>
          <w:ins w:id="321" w:author="Daniele Moltisanti" w:date="2017-10-11T16:10:00Z"/>
          <w:sz w:val="28"/>
          <w:szCs w:val="28"/>
          <w:lang w:val="en-GB"/>
        </w:rPr>
        <w:pPrChange w:id="322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23" w:author="Daniele Moltisanti" w:date="2017-10-11T16:05:00Z">
        <w:r>
          <w:rPr>
            <w:sz w:val="28"/>
            <w:szCs w:val="28"/>
            <w:lang w:val="en-GB"/>
          </w:rPr>
          <w:lastRenderedPageBreak/>
          <w:t>The user must be able to speci</w:t>
        </w:r>
      </w:ins>
      <w:ins w:id="324" w:author="Daniele Moltisanti" w:date="2017-10-11T16:08:00Z">
        <w:r w:rsidR="0052502B">
          <w:rPr>
            <w:sz w:val="28"/>
            <w:szCs w:val="28"/>
            <w:lang w:val="en-GB"/>
          </w:rPr>
          <w:t xml:space="preserve">fy the amount of time required </w:t>
        </w:r>
      </w:ins>
      <w:ins w:id="325" w:author="Daniele Moltisanti" w:date="2017-10-11T16:13:00Z">
        <w:r w:rsidR="0052502B">
          <w:rPr>
            <w:sz w:val="28"/>
            <w:szCs w:val="28"/>
            <w:lang w:val="en-GB"/>
          </w:rPr>
          <w:t>by</w:t>
        </w:r>
      </w:ins>
      <w:ins w:id="326" w:author="Daniele Moltisanti" w:date="2017-10-11T16:08:00Z">
        <w:r w:rsidR="0052502B">
          <w:rPr>
            <w:sz w:val="28"/>
            <w:szCs w:val="28"/>
            <w:lang w:val="en-GB"/>
          </w:rPr>
          <w:t xml:space="preserve"> the appointment.</w:t>
        </w:r>
      </w:ins>
    </w:p>
    <w:p w:rsidR="0052502B" w:rsidRPr="00902297" w:rsidRDefault="0052502B" w:rsidP="00902297">
      <w:pPr>
        <w:pStyle w:val="Paragrafoelenco"/>
        <w:numPr>
          <w:ilvl w:val="1"/>
          <w:numId w:val="4"/>
        </w:numPr>
        <w:rPr>
          <w:ins w:id="327" w:author="Daniele Moltisanti" w:date="2017-10-11T14:23:00Z"/>
          <w:sz w:val="28"/>
          <w:szCs w:val="28"/>
          <w:lang w:val="en-GB"/>
          <w:rPrChange w:id="328" w:author="Daniele Moltisanti" w:date="2017-10-11T16:05:00Z">
            <w:rPr>
              <w:ins w:id="329" w:author="Daniele Moltisanti" w:date="2017-10-11T14:23:00Z"/>
              <w:sz w:val="28"/>
              <w:szCs w:val="28"/>
              <w:lang w:val="en-GB"/>
            </w:rPr>
          </w:rPrChange>
        </w:rPr>
        <w:pPrChange w:id="330" w:author="Daniele Moltisanti" w:date="2017-10-11T16:05:00Z">
          <w:pPr>
            <w:pStyle w:val="Paragrafoelenco"/>
            <w:numPr>
              <w:numId w:val="1"/>
            </w:numPr>
            <w:ind w:left="567" w:hanging="436"/>
          </w:pPr>
        </w:pPrChange>
      </w:pPr>
      <w:ins w:id="331" w:author="Daniele Moltisanti" w:date="2017-10-11T16:14:00Z">
        <w:r>
          <w:rPr>
            <w:sz w:val="28"/>
            <w:szCs w:val="28"/>
            <w:lang w:val="en-GB"/>
          </w:rPr>
          <w:t xml:space="preserve">The user must be able to </w:t>
        </w:r>
      </w:ins>
      <w:ins w:id="332" w:author="Daniele Moltisanti" w:date="2017-10-11T16:15:00Z">
        <w:r>
          <w:rPr>
            <w:sz w:val="28"/>
            <w:szCs w:val="28"/>
            <w:lang w:val="en-GB"/>
          </w:rPr>
          <w:t xml:space="preserve">select place </w:t>
        </w:r>
      </w:ins>
      <w:bookmarkStart w:id="333" w:name="_GoBack"/>
      <w:bookmarkEnd w:id="333"/>
    </w:p>
    <w:p w:rsidR="004C6578" w:rsidRPr="004C6578" w:rsidRDefault="004C6578" w:rsidP="004C6578">
      <w:pPr>
        <w:pStyle w:val="Paragrafoelenco"/>
        <w:numPr>
          <w:ilvl w:val="0"/>
          <w:numId w:val="4"/>
        </w:numPr>
        <w:ind w:left="993" w:hanging="426"/>
        <w:rPr>
          <w:ins w:id="334" w:author="Daniele Moltisanti" w:date="2017-10-11T14:23:00Z"/>
          <w:sz w:val="28"/>
          <w:szCs w:val="28"/>
          <w:lang w:val="en-GB"/>
          <w:rPrChange w:id="335" w:author="Daniele Moltisanti" w:date="2017-10-11T14:23:00Z">
            <w:rPr>
              <w:ins w:id="336" w:author="Daniele Moltisanti" w:date="2017-10-11T14:23:00Z"/>
              <w:rFonts w:ascii="Adobe Garamond Pro Bold" w:hAnsi="Adobe Garamond Pro Bold"/>
              <w:sz w:val="28"/>
              <w:szCs w:val="28"/>
              <w:lang w:val="en-GB"/>
            </w:rPr>
          </w:rPrChange>
        </w:rPr>
      </w:pPr>
      <w:ins w:id="337" w:author="Daniele Moltisanti" w:date="2017-10-11T14:23:00Z">
        <w:r>
          <w:rPr>
            <w:sz w:val="28"/>
            <w:szCs w:val="28"/>
            <w:lang w:val="en-GB"/>
          </w:rPr>
          <w:t>[G</w:t>
        </w:r>
        <w:r>
          <w:rPr>
            <w:sz w:val="20"/>
            <w:szCs w:val="20"/>
            <w:lang w:val="en-GB"/>
          </w:rPr>
          <w:t>5</w:t>
        </w:r>
        <w:r>
          <w:rPr>
            <w:sz w:val="28"/>
            <w:szCs w:val="28"/>
            <w:lang w:val="en-GB"/>
          </w:rPr>
          <w:t xml:space="preserve">] </w:t>
        </w:r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Allow an User to </w:t>
        </w:r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modify an </w:t>
        </w:r>
      </w:ins>
      <w:ins w:id="338" w:author="Daniele Moltisanti" w:date="2017-10-11T15:54:00Z">
        <w:r w:rsidR="00E231F1">
          <w:rPr>
            <w:rFonts w:ascii="Adobe Garamond Pro Bold" w:hAnsi="Adobe Garamond Pro Bold"/>
            <w:sz w:val="28"/>
            <w:szCs w:val="28"/>
            <w:lang w:val="en-GB"/>
          </w:rPr>
          <w:t>appointment</w:t>
        </w:r>
      </w:ins>
    </w:p>
    <w:p w:rsidR="004C6578" w:rsidRDefault="004C6578" w:rsidP="004C6578">
      <w:pPr>
        <w:pStyle w:val="Paragrafoelenco"/>
        <w:numPr>
          <w:ilvl w:val="0"/>
          <w:numId w:val="4"/>
        </w:numPr>
        <w:ind w:left="993" w:hanging="426"/>
        <w:rPr>
          <w:ins w:id="339" w:author="Daniele Moltisanti" w:date="2017-10-11T14:23:00Z"/>
          <w:sz w:val="28"/>
          <w:szCs w:val="28"/>
          <w:lang w:val="en-GB"/>
        </w:rPr>
      </w:pPr>
      <w:ins w:id="340" w:author="Daniele Moltisanti" w:date="2017-10-11T14:23:00Z">
        <w:r>
          <w:rPr>
            <w:sz w:val="28"/>
            <w:szCs w:val="28"/>
            <w:lang w:val="en-GB"/>
          </w:rPr>
          <w:t>[G</w:t>
        </w:r>
        <w:r>
          <w:rPr>
            <w:sz w:val="20"/>
            <w:szCs w:val="20"/>
            <w:lang w:val="en-GB"/>
          </w:rPr>
          <w:t>6</w:t>
        </w:r>
        <w:r>
          <w:rPr>
            <w:sz w:val="28"/>
            <w:szCs w:val="28"/>
            <w:lang w:val="en-GB"/>
          </w:rPr>
          <w:t xml:space="preserve">] </w:t>
        </w:r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Allow an User to </w:t>
        </w:r>
        <w:r>
          <w:rPr>
            <w:rFonts w:ascii="Adobe Garamond Pro Bold" w:hAnsi="Adobe Garamond Pro Bold"/>
            <w:sz w:val="28"/>
            <w:szCs w:val="28"/>
            <w:lang w:val="en-GB"/>
          </w:rPr>
          <w:t>delete</w:t>
        </w:r>
        <w:r>
          <w:rPr>
            <w:rFonts w:ascii="Adobe Garamond Pro Bold" w:hAnsi="Adobe Garamond Pro Bold"/>
            <w:sz w:val="28"/>
            <w:szCs w:val="28"/>
            <w:lang w:val="en-GB"/>
          </w:rPr>
          <w:t xml:space="preserve"> an </w:t>
        </w:r>
      </w:ins>
      <w:ins w:id="341" w:author="Daniele Moltisanti" w:date="2017-10-11T15:54:00Z">
        <w:r w:rsidR="00E231F1">
          <w:rPr>
            <w:rFonts w:ascii="Adobe Garamond Pro Bold" w:hAnsi="Adobe Garamond Pro Bold"/>
            <w:sz w:val="28"/>
            <w:szCs w:val="28"/>
            <w:lang w:val="en-GB"/>
          </w:rPr>
          <w:t>appointment</w:t>
        </w:r>
      </w:ins>
    </w:p>
    <w:p w:rsidR="00C52757" w:rsidRPr="00E231F1" w:rsidRDefault="00E231F1" w:rsidP="00E231F1">
      <w:pPr>
        <w:ind w:left="567"/>
        <w:rPr>
          <w:ins w:id="342" w:author="Daniele Moltisanti" w:date="2017-10-11T14:40:00Z"/>
          <w:sz w:val="28"/>
          <w:szCs w:val="28"/>
          <w:lang w:val="en-GB"/>
          <w:rPrChange w:id="343" w:author="Daniele Moltisanti" w:date="2017-10-11T15:54:00Z">
            <w:rPr>
              <w:ins w:id="344" w:author="Daniele Moltisanti" w:date="2017-10-11T14:40:00Z"/>
              <w:lang w:val="en-GB"/>
            </w:rPr>
          </w:rPrChange>
        </w:rPr>
        <w:pPrChange w:id="345" w:author="Daniele Moltisanti" w:date="2017-10-11T15:54:00Z">
          <w:pPr>
            <w:pStyle w:val="Paragrafoelenco"/>
            <w:numPr>
              <w:numId w:val="4"/>
            </w:numPr>
            <w:ind w:left="1070" w:hanging="360"/>
          </w:pPr>
        </w:pPrChange>
      </w:pPr>
      <w:ins w:id="346" w:author="Daniele Moltisanti" w:date="2017-10-11T15:54:00Z">
        <w:r w:rsidRPr="00E231F1">
          <w:rPr>
            <w:sz w:val="28"/>
            <w:szCs w:val="28"/>
            <w:lang w:val="en-GB"/>
            <w:rPrChange w:id="347" w:author="Daniele Moltisanti" w:date="2017-10-11T15:54:00Z">
              <w:rPr>
                <w:lang w:val="en-GB"/>
              </w:rPr>
            </w:rPrChange>
          </w:rPr>
          <w:t xml:space="preserve"> </w:t>
        </w:r>
      </w:ins>
      <w:ins w:id="348" w:author="Daniele Moltisanti" w:date="2017-10-11T14:40:00Z">
        <w:r w:rsidR="00C52757" w:rsidRPr="00E231F1">
          <w:rPr>
            <w:sz w:val="28"/>
            <w:szCs w:val="28"/>
            <w:lang w:val="en-GB"/>
            <w:rPrChange w:id="349" w:author="Daniele Moltisanti" w:date="2017-10-11T15:54:00Z">
              <w:rPr>
                <w:lang w:val="en-GB"/>
              </w:rPr>
            </w:rPrChange>
          </w:rPr>
          <w:t>[G</w:t>
        </w:r>
        <w:r w:rsidR="00C52757" w:rsidRPr="00E231F1">
          <w:rPr>
            <w:sz w:val="20"/>
            <w:szCs w:val="20"/>
            <w:lang w:val="en-GB"/>
            <w:rPrChange w:id="350" w:author="Daniele Moltisanti" w:date="2017-10-11T15:54:00Z">
              <w:rPr>
                <w:sz w:val="20"/>
                <w:szCs w:val="20"/>
                <w:lang w:val="en-GB"/>
              </w:rPr>
            </w:rPrChange>
          </w:rPr>
          <w:t>8</w:t>
        </w:r>
        <w:r w:rsidR="00C52757" w:rsidRPr="00E231F1">
          <w:rPr>
            <w:sz w:val="28"/>
            <w:szCs w:val="28"/>
            <w:lang w:val="en-GB"/>
            <w:rPrChange w:id="351" w:author="Daniele Moltisanti" w:date="2017-10-11T15:54:00Z">
              <w:rPr>
                <w:lang w:val="en-GB"/>
              </w:rPr>
            </w:rPrChange>
          </w:rPr>
          <w:t xml:space="preserve">] </w:t>
        </w:r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52" w:author="Daniele Moltisanti" w:date="2017-10-11T15:54:00Z">
              <w:rPr>
                <w:lang w:val="en-GB"/>
              </w:rPr>
            </w:rPrChange>
          </w:rPr>
          <w:t xml:space="preserve">Allow </w:t>
        </w:r>
        <w:proofErr w:type="gramStart"/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53" w:author="Daniele Moltisanti" w:date="2017-10-11T15:54:00Z">
              <w:rPr>
                <w:lang w:val="en-GB"/>
              </w:rPr>
            </w:rPrChange>
          </w:rPr>
          <w:t>an</w:t>
        </w:r>
        <w:proofErr w:type="gramEnd"/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54" w:author="Daniele Moltisanti" w:date="2017-10-11T15:54:00Z">
              <w:rPr>
                <w:lang w:val="en-GB"/>
              </w:rPr>
            </w:rPrChange>
          </w:rPr>
          <w:t xml:space="preserve"> User to </w:t>
        </w:r>
      </w:ins>
      <w:ins w:id="355" w:author="Daniele Moltisanti" w:date="2017-10-11T14:42:00Z"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56" w:author="Daniele Moltisanti" w:date="2017-10-11T15:54:00Z">
              <w:rPr>
                <w:lang w:val="en-GB"/>
              </w:rPr>
            </w:rPrChange>
          </w:rPr>
          <w:t>manage</w:t>
        </w:r>
      </w:ins>
      <w:ins w:id="357" w:author="Daniele Moltisanti" w:date="2017-10-11T14:40:00Z"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58" w:author="Daniele Moltisanti" w:date="2017-10-11T15:54:00Z">
              <w:rPr>
                <w:lang w:val="en-GB"/>
              </w:rPr>
            </w:rPrChange>
          </w:rPr>
          <w:t xml:space="preserve"> </w:t>
        </w:r>
      </w:ins>
      <w:ins w:id="359" w:author="Daniele Moltisanti" w:date="2017-10-11T14:42:00Z">
        <w:r w:rsidR="00C52757" w:rsidRPr="00E231F1">
          <w:rPr>
            <w:rFonts w:ascii="Adobe Garamond Pro Bold" w:hAnsi="Adobe Garamond Pro Bold"/>
            <w:sz w:val="28"/>
            <w:szCs w:val="28"/>
            <w:lang w:val="en-GB"/>
            <w:rPrChange w:id="360" w:author="Daniele Moltisanti" w:date="2017-10-11T15:54:00Z">
              <w:rPr>
                <w:lang w:val="en-GB"/>
              </w:rPr>
            </w:rPrChange>
          </w:rPr>
          <w:t>preferences</w:t>
        </w:r>
      </w:ins>
    </w:p>
    <w:p w:rsidR="004C6578" w:rsidRDefault="004C6578" w:rsidP="004C6578">
      <w:pPr>
        <w:pStyle w:val="Paragrafoelenco"/>
        <w:numPr>
          <w:ilvl w:val="0"/>
          <w:numId w:val="4"/>
        </w:numPr>
        <w:ind w:left="993" w:hanging="426"/>
        <w:rPr>
          <w:ins w:id="361" w:author="Daniele Moltisanti" w:date="2017-10-11T14:23:00Z"/>
          <w:sz w:val="28"/>
          <w:szCs w:val="28"/>
          <w:lang w:val="en-GB"/>
        </w:rPr>
      </w:pPr>
    </w:p>
    <w:p w:rsidR="004C6578" w:rsidRPr="004C6578" w:rsidRDefault="004C6578" w:rsidP="004C6578">
      <w:pPr>
        <w:pStyle w:val="Paragrafoelenco"/>
        <w:numPr>
          <w:ilvl w:val="0"/>
          <w:numId w:val="4"/>
        </w:numPr>
        <w:ind w:left="993" w:hanging="503"/>
        <w:rPr>
          <w:ins w:id="362" w:author="Daniele Moltisanti" w:date="2017-10-10T17:33:00Z"/>
          <w:color w:val="FF0000"/>
          <w:sz w:val="28"/>
          <w:szCs w:val="28"/>
          <w:lang w:val="en-GB"/>
          <w:rPrChange w:id="363" w:author="Daniele Moltisanti" w:date="2017-10-11T14:23:00Z">
            <w:rPr>
              <w:ins w:id="364" w:author="Daniele Moltisanti" w:date="2017-10-10T17:33:00Z"/>
              <w:sz w:val="28"/>
              <w:szCs w:val="28"/>
              <w:lang w:val="en-GB"/>
            </w:rPr>
          </w:rPrChange>
        </w:rPr>
        <w:pPrChange w:id="365" w:author="Daniele Moltisanti" w:date="2017-10-11T14:2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532" w:rsidRDefault="00C71532">
      <w:pPr>
        <w:rPr>
          <w:ins w:id="366" w:author="Daniele Moltisanti" w:date="2017-10-10T17:32:00Z"/>
          <w:color w:val="FF0000"/>
          <w:sz w:val="28"/>
          <w:szCs w:val="28"/>
          <w:lang w:val="en-GB"/>
          <w:rPrChange w:id="367" w:author="Daniele Moltisanti" w:date="2017-10-10T17:33:00Z">
            <w:rPr>
              <w:ins w:id="368" w:author="Daniele Moltisanti" w:date="2017-10-10T17:32:00Z"/>
              <w:sz w:val="28"/>
              <w:szCs w:val="28"/>
              <w:lang w:val="en-GB"/>
            </w:rPr>
          </w:rPrChange>
        </w:rPr>
        <w:pPrChange w:id="369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C71532" w:rsidRPr="00C71532" w:rsidRDefault="00C71532">
      <w:pPr>
        <w:rPr>
          <w:ins w:id="370" w:author="Daniele Moltisanti" w:date="2017-10-10T16:24:00Z"/>
          <w:color w:val="FF0000"/>
          <w:sz w:val="28"/>
          <w:szCs w:val="28"/>
          <w:lang w:val="en-GB"/>
          <w:rPrChange w:id="371" w:author="Daniele Moltisanti" w:date="2017-10-10T17:33:00Z">
            <w:rPr>
              <w:ins w:id="372" w:author="Daniele Moltisanti" w:date="2017-10-10T16:24:00Z"/>
              <w:lang w:val="en-GB"/>
            </w:rPr>
          </w:rPrChange>
        </w:rPr>
        <w:pPrChange w:id="373" w:author="Daniele Moltisanti" w:date="2017-10-10T17:33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Default="00273426">
      <w:pPr>
        <w:rPr>
          <w:ins w:id="374" w:author="Daniele Moltisanti" w:date="2017-10-10T16:24:00Z"/>
          <w:sz w:val="28"/>
          <w:szCs w:val="28"/>
          <w:lang w:val="en-GB"/>
        </w:rPr>
        <w:pPrChange w:id="375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273426" w:rsidRPr="00273426" w:rsidRDefault="00273426">
      <w:pPr>
        <w:rPr>
          <w:ins w:id="376" w:author="Daniele Moltisanti" w:date="2017-10-06T22:23:00Z"/>
          <w:sz w:val="28"/>
          <w:szCs w:val="28"/>
          <w:lang w:val="en-GB"/>
          <w:rPrChange w:id="377" w:author="Daniele Moltisanti" w:date="2017-10-10T16:24:00Z">
            <w:rPr>
              <w:ins w:id="378" w:author="Daniele Moltisanti" w:date="2017-10-06T22:23:00Z"/>
            </w:rPr>
          </w:rPrChange>
        </w:rPr>
        <w:pPrChange w:id="379" w:author="Daniele Moltisanti" w:date="2017-10-10T16:24:00Z">
          <w:pPr>
            <w:pStyle w:val="Paragrafoelenco"/>
            <w:numPr>
              <w:numId w:val="1"/>
            </w:numPr>
            <w:ind w:left="567" w:hanging="436"/>
          </w:pPr>
        </w:pPrChange>
      </w:pPr>
    </w:p>
    <w:p w:rsidR="00477017" w:rsidRPr="00170FDE" w:rsidRDefault="00740E0B">
      <w:pPr>
        <w:pStyle w:val="Paragrafoelenco"/>
        <w:ind w:left="567"/>
        <w:rPr>
          <w:ins w:id="380" w:author="Daniele Moltisanti" w:date="2017-10-06T22:23:00Z"/>
          <w:b/>
          <w:sz w:val="28"/>
          <w:szCs w:val="28"/>
          <w:lang w:val="en-GB"/>
          <w:rPrChange w:id="381" w:author="Daniele Moltisanti" w:date="2017-10-06T22:32:00Z">
            <w:rPr>
              <w:ins w:id="382" w:author="Daniele Moltisanti" w:date="2017-10-06T22:23:00Z"/>
              <w:b/>
              <w:sz w:val="28"/>
              <w:szCs w:val="28"/>
            </w:rPr>
          </w:rPrChange>
        </w:rPr>
        <w:pPrChange w:id="383" w:author="Daniele Moltisanti" w:date="2017-10-06T22:23:00Z">
          <w:pPr>
            <w:pStyle w:val="Paragrafoelenco"/>
            <w:numPr>
              <w:numId w:val="1"/>
            </w:numPr>
            <w:ind w:left="567" w:hanging="436"/>
          </w:pPr>
        </w:pPrChange>
      </w:pPr>
      <w:del w:id="384" w:author="Daniele Moltisanti" w:date="2017-10-06T22:23:00Z">
        <w:r w:rsidRPr="00170FDE" w:rsidDel="00477017">
          <w:rPr>
            <w:b/>
            <w:sz w:val="28"/>
            <w:szCs w:val="28"/>
            <w:lang w:val="en-GB"/>
            <w:rPrChange w:id="385" w:author="Daniele Moltisanti" w:date="2017-10-06T22:32:00Z">
              <w:rPr>
                <w:b/>
                <w:sz w:val="28"/>
                <w:szCs w:val="28"/>
              </w:rPr>
            </w:rPrChange>
          </w:rPr>
          <w:delText>,</w:delText>
        </w:r>
      </w:del>
    </w:p>
    <w:p w:rsidR="00740E0B" w:rsidRPr="00F60C7B" w:rsidDel="00A95676" w:rsidRDefault="00740E0B">
      <w:pPr>
        <w:pStyle w:val="Paragrafoelenco"/>
        <w:ind w:left="567"/>
        <w:rPr>
          <w:b/>
          <w:sz w:val="28"/>
          <w:szCs w:val="28"/>
          <w:lang w:val="en-GB"/>
          <w:rPrChange w:id="386" w:author="Daniele Moltisanti" w:date="2017-10-07T15:07:00Z">
            <w:rPr>
              <w:b/>
              <w:sz w:val="28"/>
              <w:szCs w:val="28"/>
            </w:rPr>
          </w:rPrChange>
        </w:rPr>
        <w:pPrChange w:id="387" w:author="Daniele Moltisanti" w:date="2017-10-07T15:07:00Z">
          <w:pPr>
            <w:pStyle w:val="Paragrafoelenco"/>
            <w:numPr>
              <w:numId w:val="1"/>
            </w:numPr>
            <w:ind w:left="567" w:hanging="436"/>
          </w:pPr>
        </w:pPrChange>
      </w:pPr>
      <w:moveFromRangeStart w:id="388" w:author="Daniele Moltisanti" w:date="2017-10-07T11:46:00Z" w:name="move495140138"/>
      <w:moveFrom w:id="389" w:author="Daniele Moltisanti" w:date="2017-10-07T11:46:00Z">
        <w:r w:rsidRPr="00F60C7B" w:rsidDel="00477017">
          <w:rPr>
            <w:b/>
            <w:sz w:val="28"/>
            <w:szCs w:val="28"/>
            <w:lang w:val="en-GB"/>
            <w:rPrChange w:id="390" w:author="Daniele Moltisanti" w:date="2017-10-07T15:07:00Z">
              <w:rPr>
                <w:b/>
                <w:sz w:val="28"/>
                <w:szCs w:val="28"/>
              </w:rPr>
            </w:rPrChange>
          </w:rPr>
          <w:t xml:space="preserve"> </w:t>
        </w:r>
        <w:r w:rsidRPr="00F60C7B" w:rsidDel="00A95676">
          <w:rPr>
            <w:b/>
            <w:sz w:val="28"/>
            <w:szCs w:val="28"/>
            <w:lang w:val="en-GB"/>
            <w:rPrChange w:id="391" w:author="Daniele Moltisanti" w:date="2017-10-07T15:07:00Z">
              <w:rPr>
                <w:b/>
                <w:sz w:val="28"/>
                <w:szCs w:val="28"/>
              </w:rPr>
            </w:rPrChange>
          </w:rPr>
          <w:t>Dependencies</w:t>
        </w:r>
      </w:moveFrom>
    </w:p>
    <w:moveFromRangeEnd w:id="388"/>
    <w:p w:rsidR="00740E0B" w:rsidRPr="00F60C7B" w:rsidRDefault="00740E0B">
      <w:pPr>
        <w:rPr>
          <w:lang w:val="en-GB"/>
          <w:rPrChange w:id="392" w:author="Daniele Moltisanti" w:date="2017-10-07T15:07:00Z">
            <w:rPr/>
          </w:rPrChange>
        </w:rPr>
      </w:pPr>
    </w:p>
    <w:sectPr w:rsidR="00740E0B" w:rsidRPr="00F60C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7E8F"/>
    <w:multiLevelType w:val="hybridMultilevel"/>
    <w:tmpl w:val="230AAEC2"/>
    <w:lvl w:ilvl="0" w:tplc="9CCE2AFE">
      <w:start w:val="1"/>
      <w:numFmt w:val="upperRoman"/>
      <w:lvlText w:val="%1."/>
      <w:lvlJc w:val="right"/>
      <w:pPr>
        <w:ind w:left="2062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2782" w:hanging="360"/>
      </w:pPr>
    </w:lvl>
    <w:lvl w:ilvl="2" w:tplc="0410001B">
      <w:start w:val="1"/>
      <w:numFmt w:val="lowerRoman"/>
      <w:lvlText w:val="%3."/>
      <w:lvlJc w:val="right"/>
      <w:pPr>
        <w:ind w:left="3502" w:hanging="180"/>
      </w:pPr>
    </w:lvl>
    <w:lvl w:ilvl="3" w:tplc="0410000F">
      <w:start w:val="1"/>
      <w:numFmt w:val="decimal"/>
      <w:lvlText w:val="%4."/>
      <w:lvlJc w:val="left"/>
      <w:pPr>
        <w:ind w:left="4222" w:hanging="360"/>
      </w:pPr>
    </w:lvl>
    <w:lvl w:ilvl="4" w:tplc="04100019">
      <w:start w:val="1"/>
      <w:numFmt w:val="lowerLetter"/>
      <w:lvlText w:val="%5."/>
      <w:lvlJc w:val="left"/>
      <w:pPr>
        <w:ind w:left="4942" w:hanging="360"/>
      </w:pPr>
    </w:lvl>
    <w:lvl w:ilvl="5" w:tplc="0410001B">
      <w:start w:val="1"/>
      <w:numFmt w:val="lowerRoman"/>
      <w:lvlText w:val="%6."/>
      <w:lvlJc w:val="right"/>
      <w:pPr>
        <w:ind w:left="5662" w:hanging="180"/>
      </w:pPr>
    </w:lvl>
    <w:lvl w:ilvl="6" w:tplc="0410000F">
      <w:start w:val="1"/>
      <w:numFmt w:val="decimal"/>
      <w:lvlText w:val="%7."/>
      <w:lvlJc w:val="left"/>
      <w:pPr>
        <w:ind w:left="6382" w:hanging="360"/>
      </w:pPr>
    </w:lvl>
    <w:lvl w:ilvl="7" w:tplc="04100019">
      <w:start w:val="1"/>
      <w:numFmt w:val="lowerLetter"/>
      <w:lvlText w:val="%8."/>
      <w:lvlJc w:val="left"/>
      <w:pPr>
        <w:ind w:left="7102" w:hanging="360"/>
      </w:pPr>
    </w:lvl>
    <w:lvl w:ilvl="8" w:tplc="0410001B">
      <w:start w:val="1"/>
      <w:numFmt w:val="lowerRoman"/>
      <w:lvlText w:val="%9."/>
      <w:lvlJc w:val="right"/>
      <w:pPr>
        <w:ind w:left="7822" w:hanging="180"/>
      </w:pPr>
    </w:lvl>
  </w:abstractNum>
  <w:abstractNum w:abstractNumId="1">
    <w:nsid w:val="1E34662E"/>
    <w:multiLevelType w:val="hybridMultilevel"/>
    <w:tmpl w:val="FF505FAA"/>
    <w:lvl w:ilvl="0" w:tplc="B3AE9C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3AE9C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lang w:val="it-I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536B03"/>
    <w:multiLevelType w:val="hybridMultilevel"/>
    <w:tmpl w:val="30C6A4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2FCF4B1C"/>
    <w:multiLevelType w:val="hybridMultilevel"/>
    <w:tmpl w:val="DA20BAEE"/>
    <w:lvl w:ilvl="0" w:tplc="5FE09B24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  <w:color w:val="auto"/>
      </w:rPr>
    </w:lvl>
    <w:lvl w:ilvl="2" w:tplc="0410001B">
      <w:start w:val="1"/>
      <w:numFmt w:val="lowerRoman"/>
      <w:lvlText w:val="%3."/>
      <w:lvlJc w:val="right"/>
      <w:pPr>
        <w:ind w:left="2738" w:hanging="180"/>
      </w:pPr>
    </w:lvl>
    <w:lvl w:ilvl="3" w:tplc="0410000F">
      <w:start w:val="1"/>
      <w:numFmt w:val="decimal"/>
      <w:lvlText w:val="%4."/>
      <w:lvlJc w:val="left"/>
      <w:pPr>
        <w:ind w:left="3458" w:hanging="360"/>
      </w:pPr>
    </w:lvl>
    <w:lvl w:ilvl="4" w:tplc="04100019">
      <w:start w:val="1"/>
      <w:numFmt w:val="lowerLetter"/>
      <w:lvlText w:val="%5."/>
      <w:lvlJc w:val="left"/>
      <w:pPr>
        <w:ind w:left="4178" w:hanging="360"/>
      </w:pPr>
    </w:lvl>
    <w:lvl w:ilvl="5" w:tplc="0410001B">
      <w:start w:val="1"/>
      <w:numFmt w:val="lowerRoman"/>
      <w:lvlText w:val="%6."/>
      <w:lvlJc w:val="right"/>
      <w:pPr>
        <w:ind w:left="4898" w:hanging="180"/>
      </w:pPr>
    </w:lvl>
    <w:lvl w:ilvl="6" w:tplc="0410000F">
      <w:start w:val="1"/>
      <w:numFmt w:val="decimal"/>
      <w:lvlText w:val="%7."/>
      <w:lvlJc w:val="left"/>
      <w:pPr>
        <w:ind w:left="5618" w:hanging="360"/>
      </w:pPr>
    </w:lvl>
    <w:lvl w:ilvl="7" w:tplc="04100019">
      <w:start w:val="1"/>
      <w:numFmt w:val="lowerLetter"/>
      <w:lvlText w:val="%8."/>
      <w:lvlJc w:val="left"/>
      <w:pPr>
        <w:ind w:left="6338" w:hanging="360"/>
      </w:pPr>
    </w:lvl>
    <w:lvl w:ilvl="8" w:tplc="0410001B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1497B61"/>
    <w:multiLevelType w:val="hybridMultilevel"/>
    <w:tmpl w:val="093A5652"/>
    <w:lvl w:ilvl="0" w:tplc="5FE09B2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2D21C73"/>
    <w:multiLevelType w:val="multilevel"/>
    <w:tmpl w:val="21D8CE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04A2186"/>
    <w:multiLevelType w:val="hybridMultilevel"/>
    <w:tmpl w:val="A3CC65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C4937"/>
    <w:multiLevelType w:val="hybridMultilevel"/>
    <w:tmpl w:val="22E87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e Moltisanti">
    <w15:presenceInfo w15:providerId="Windows Live" w15:userId="076819732de94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ocumentProtection w:edit="trackedChanges" w:enforcement="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B"/>
    <w:rsid w:val="000552E4"/>
    <w:rsid w:val="00170FDE"/>
    <w:rsid w:val="00193312"/>
    <w:rsid w:val="001B5FDE"/>
    <w:rsid w:val="0022099E"/>
    <w:rsid w:val="00251685"/>
    <w:rsid w:val="00273426"/>
    <w:rsid w:val="002C7597"/>
    <w:rsid w:val="00347D26"/>
    <w:rsid w:val="00364F8C"/>
    <w:rsid w:val="00477017"/>
    <w:rsid w:val="004A5AC3"/>
    <w:rsid w:val="004C6578"/>
    <w:rsid w:val="0052502B"/>
    <w:rsid w:val="00557345"/>
    <w:rsid w:val="005D7CB4"/>
    <w:rsid w:val="00666643"/>
    <w:rsid w:val="00695506"/>
    <w:rsid w:val="00740E0B"/>
    <w:rsid w:val="007776BA"/>
    <w:rsid w:val="00784497"/>
    <w:rsid w:val="007900BD"/>
    <w:rsid w:val="00866286"/>
    <w:rsid w:val="008A5817"/>
    <w:rsid w:val="00902297"/>
    <w:rsid w:val="00941DD4"/>
    <w:rsid w:val="0094277E"/>
    <w:rsid w:val="00982C03"/>
    <w:rsid w:val="009E71DC"/>
    <w:rsid w:val="00A21E9B"/>
    <w:rsid w:val="00A6614F"/>
    <w:rsid w:val="00A95676"/>
    <w:rsid w:val="00AA4E41"/>
    <w:rsid w:val="00AD7538"/>
    <w:rsid w:val="00B36C20"/>
    <w:rsid w:val="00C14ABD"/>
    <w:rsid w:val="00C16AB0"/>
    <w:rsid w:val="00C23A6B"/>
    <w:rsid w:val="00C52757"/>
    <w:rsid w:val="00C71532"/>
    <w:rsid w:val="00D1424C"/>
    <w:rsid w:val="00D506FB"/>
    <w:rsid w:val="00E231F1"/>
    <w:rsid w:val="00F17267"/>
    <w:rsid w:val="00F6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0EFB7-B63A-48C1-9547-825F9A3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0E0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1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1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Moltisanti</dc:creator>
  <cp:keywords/>
  <dc:description/>
  <cp:lastModifiedBy>Daniele Moltisanti</cp:lastModifiedBy>
  <cp:revision>15</cp:revision>
  <dcterms:created xsi:type="dcterms:W3CDTF">2017-10-06T17:21:00Z</dcterms:created>
  <dcterms:modified xsi:type="dcterms:W3CDTF">2017-10-11T14:48:00Z</dcterms:modified>
</cp:coreProperties>
</file>